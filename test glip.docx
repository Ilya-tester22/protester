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7C63" w:rsidRPr="00FA7C63" w:rsidRDefault="00FA7C63" w:rsidP="00FA7C63">
      <w:pPr>
        <w:shd w:val="clear" w:color="auto" w:fill="FFFFFF"/>
        <w:spacing w:before="363" w:after="45" w:line="240" w:lineRule="auto"/>
        <w:outlineLvl w:val="2"/>
        <w:rPr>
          <w:rFonts w:ascii="Helvetica" w:eastAsia="Times New Roman" w:hAnsi="Helvetica" w:cs="Helvetica"/>
          <w:b/>
          <w:bCs/>
          <w:color w:val="003366"/>
        </w:rPr>
      </w:pPr>
      <w:bookmarkStart w:id="0" w:name="Bugreportingrules-CommonRules"/>
      <w:bookmarkEnd w:id="0"/>
      <w:r w:rsidRPr="00FA7C63">
        <w:rPr>
          <w:rFonts w:ascii="Helvetica" w:eastAsia="Times New Roman" w:hAnsi="Helvetica" w:cs="Helvetica"/>
          <w:b/>
          <w:bCs/>
          <w:color w:val="003366"/>
        </w:rPr>
        <w:t>Common Rules</w:t>
      </w:r>
    </w:p>
    <w:p w:rsidR="00FA7C63" w:rsidRPr="00FA7C63" w:rsidRDefault="00FA7C63" w:rsidP="00FA7C63">
      <w:pPr>
        <w:numPr>
          <w:ilvl w:val="0"/>
          <w:numId w:val="2"/>
        </w:numPr>
        <w:shd w:val="clear" w:color="auto" w:fill="FFFFFF"/>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Equal rights: all bugs should be submitted to bug tracker with no distinction based on their priority, severity, color of their skin or gender.</w:t>
      </w:r>
    </w:p>
    <w:p w:rsidR="00FA7C63" w:rsidRPr="00FA7C63" w:rsidRDefault="00FA7C63" w:rsidP="00FA7C63">
      <w:pPr>
        <w:numPr>
          <w:ilvl w:val="0"/>
          <w:numId w:val="2"/>
        </w:numPr>
        <w:shd w:val="clear" w:color="auto" w:fill="FFFFFF"/>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Bug is a bug: bug describes problem in terms of symptoms (screenshots/logs) - don't make any conclusion about the cause of issue; provide your thoughts in comment section instead.</w:t>
      </w:r>
    </w:p>
    <w:p w:rsidR="00FA7C63" w:rsidRPr="00FA7C63" w:rsidRDefault="00FA7C63" w:rsidP="00FA7C63">
      <w:pPr>
        <w:numPr>
          <w:ilvl w:val="0"/>
          <w:numId w:val="2"/>
        </w:numPr>
        <w:shd w:val="clear" w:color="auto" w:fill="FFFFFF"/>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Raise flags: when you find something critical (a showstopper), don't just submit it to Jira - inform QA Lead / Project Manager.</w:t>
      </w:r>
    </w:p>
    <w:p w:rsidR="00FA7C63" w:rsidRPr="00FA7C63" w:rsidRDefault="00FA7C63" w:rsidP="00FA7C63">
      <w:pPr>
        <w:shd w:val="clear" w:color="auto" w:fill="FFFFFF"/>
        <w:spacing w:before="113" w:after="113" w:line="260" w:lineRule="atLeast"/>
        <w:rPr>
          <w:rFonts w:ascii="Helvetica" w:eastAsia="Times New Roman" w:hAnsi="Helvetica" w:cs="Helvetica"/>
          <w:color w:val="000000"/>
        </w:rPr>
      </w:pPr>
    </w:p>
    <w:p w:rsidR="00FA7C63" w:rsidRPr="00FA7C63" w:rsidRDefault="00FA7C63" w:rsidP="00FA7C63">
      <w:pPr>
        <w:shd w:val="clear" w:color="auto" w:fill="FFFFFF"/>
        <w:spacing w:before="363" w:after="45" w:line="240" w:lineRule="auto"/>
        <w:outlineLvl w:val="2"/>
        <w:rPr>
          <w:rFonts w:ascii="Helvetica" w:eastAsia="Times New Roman" w:hAnsi="Helvetica" w:cs="Helvetica"/>
          <w:b/>
          <w:bCs/>
          <w:color w:val="003366"/>
        </w:rPr>
      </w:pPr>
      <w:bookmarkStart w:id="1" w:name="Bugreportingrules-Workflowoverview"/>
      <w:bookmarkEnd w:id="1"/>
      <w:r w:rsidRPr="00FA7C63">
        <w:rPr>
          <w:rFonts w:ascii="Helvetica" w:eastAsia="Times New Roman" w:hAnsi="Helvetica" w:cs="Helvetica"/>
          <w:b/>
          <w:bCs/>
          <w:color w:val="003366"/>
        </w:rPr>
        <w:t>Workflow overview</w:t>
      </w:r>
    </w:p>
    <w:p w:rsidR="00FA7C63" w:rsidRPr="00FA7C63" w:rsidRDefault="00FA7C63" w:rsidP="00FA7C63">
      <w:pPr>
        <w:shd w:val="clear" w:color="auto" w:fill="FFFFFF"/>
        <w:spacing w:before="283" w:after="45" w:line="240" w:lineRule="auto"/>
        <w:outlineLvl w:val="4"/>
        <w:rPr>
          <w:rFonts w:ascii="Helvetica" w:eastAsia="Times New Roman" w:hAnsi="Helvetica" w:cs="Helvetica"/>
          <w:b/>
          <w:bCs/>
          <w:color w:val="003366"/>
        </w:rPr>
      </w:pPr>
      <w:bookmarkStart w:id="2" w:name="Bugreportingrules-Step1%3Asubmit"/>
      <w:bookmarkEnd w:id="2"/>
      <w:r w:rsidRPr="00FA7C63">
        <w:rPr>
          <w:rFonts w:ascii="Helvetica" w:eastAsia="Times New Roman" w:hAnsi="Helvetica" w:cs="Helvetica"/>
          <w:b/>
          <w:bCs/>
          <w:color w:val="003366"/>
        </w:rPr>
        <w:t>Step 1: submit</w:t>
      </w:r>
    </w:p>
    <w:p w:rsidR="00FA7C63" w:rsidRPr="00FA7C63" w:rsidRDefault="00FA7C63" w:rsidP="00FA7C63">
      <w:pPr>
        <w:shd w:val="clear" w:color="auto" w:fill="FFFFFF"/>
        <w:spacing w:before="113" w:after="113" w:line="260" w:lineRule="atLeast"/>
        <w:rPr>
          <w:rFonts w:ascii="Helvetica" w:eastAsia="Times New Roman" w:hAnsi="Helvetica" w:cs="Helvetica"/>
          <w:color w:val="000000"/>
        </w:rPr>
      </w:pPr>
      <w:r w:rsidRPr="00FA7C63">
        <w:rPr>
          <w:rFonts w:ascii="Helvetica" w:eastAsia="Times New Roman" w:hAnsi="Helvetica" w:cs="Helvetica"/>
          <w:color w:val="000000"/>
        </w:rPr>
        <w:t>A reporter submits bug. Bug consists of required (e.g. Summary, Description) and optional (e.g. Attachments) attributes. Please, refer to Bug Attributes (below) for detailed information. There are also specific requirements per product, - refer to Product Specifics (below).</w:t>
      </w:r>
      <w:r w:rsidRPr="00FA7C63">
        <w:rPr>
          <w:rFonts w:ascii="Helvetica" w:eastAsia="Times New Roman" w:hAnsi="Helvetica" w:cs="Helvetica"/>
          <w:color w:val="000000"/>
        </w:rPr>
        <w:br/>
        <w:t>A bug is assigned to the appropriate Project Manager (or Product Owner / Team Lead), - see Product Specifics section of this article to find assignee associated with a product.</w:t>
      </w:r>
    </w:p>
    <w:p w:rsidR="00FA7C63" w:rsidRPr="00FA7C63" w:rsidRDefault="00FA7C63" w:rsidP="00FA7C63">
      <w:pPr>
        <w:shd w:val="clear" w:color="auto" w:fill="FFFFFF"/>
        <w:spacing w:before="283" w:after="45" w:line="240" w:lineRule="auto"/>
        <w:outlineLvl w:val="4"/>
        <w:rPr>
          <w:rFonts w:ascii="Helvetica" w:eastAsia="Times New Roman" w:hAnsi="Helvetica" w:cs="Helvetica"/>
          <w:b/>
          <w:bCs/>
          <w:color w:val="003366"/>
        </w:rPr>
      </w:pPr>
      <w:bookmarkStart w:id="3" w:name="Bugreportingrules-Step2%3Aprioritizeanda"/>
      <w:bookmarkEnd w:id="3"/>
      <w:r w:rsidRPr="00FA7C63">
        <w:rPr>
          <w:rFonts w:ascii="Helvetica" w:eastAsia="Times New Roman" w:hAnsi="Helvetica" w:cs="Helvetica"/>
          <w:b/>
          <w:bCs/>
          <w:color w:val="003366"/>
        </w:rPr>
        <w:t>Step 2: prioritize and assign</w:t>
      </w:r>
    </w:p>
    <w:p w:rsidR="00FA7C63" w:rsidRPr="00FA7C63" w:rsidRDefault="00FA7C63" w:rsidP="00FA7C63">
      <w:pPr>
        <w:shd w:val="clear" w:color="auto" w:fill="FFFFFF"/>
        <w:spacing w:before="113" w:after="113" w:line="260" w:lineRule="atLeast"/>
        <w:rPr>
          <w:rFonts w:ascii="Helvetica" w:eastAsia="Times New Roman" w:hAnsi="Helvetica" w:cs="Helvetica"/>
          <w:color w:val="000000"/>
        </w:rPr>
      </w:pPr>
      <w:r w:rsidRPr="00FA7C63">
        <w:rPr>
          <w:rFonts w:ascii="Helvetica" w:eastAsia="Times New Roman" w:hAnsi="Helvetica" w:cs="Helvetica"/>
          <w:color w:val="000000"/>
        </w:rPr>
        <w:t>Prioritization is made by editing bug "Fix version" - it can be set to one of the development iterations or backlog.</w:t>
      </w:r>
      <w:r w:rsidRPr="00FA7C63">
        <w:rPr>
          <w:rFonts w:ascii="Helvetica" w:eastAsia="Times New Roman" w:hAnsi="Helvetica" w:cs="Helvetica"/>
          <w:color w:val="000000"/>
        </w:rPr>
        <w:br/>
        <w:t>Bug is assigned to a 'resolver' (e.g. developer).</w:t>
      </w:r>
      <w:r w:rsidRPr="00FA7C63">
        <w:rPr>
          <w:rFonts w:ascii="Helvetica" w:eastAsia="Times New Roman" w:hAnsi="Helvetica" w:cs="Helvetica"/>
          <w:color w:val="000000"/>
        </w:rPr>
        <w:br/>
        <w:t>As an option, PM can resolve bug himself (as 'won't fix' or 'not a bug').</w:t>
      </w:r>
    </w:p>
    <w:p w:rsidR="00FA7C63" w:rsidRPr="00FA7C63" w:rsidRDefault="00FA7C63" w:rsidP="00FA7C63">
      <w:pPr>
        <w:shd w:val="clear" w:color="auto" w:fill="FFFFFF"/>
        <w:spacing w:before="283" w:after="45" w:line="240" w:lineRule="auto"/>
        <w:outlineLvl w:val="4"/>
        <w:rPr>
          <w:rFonts w:ascii="Helvetica" w:eastAsia="Times New Roman" w:hAnsi="Helvetica" w:cs="Helvetica"/>
          <w:b/>
          <w:bCs/>
          <w:color w:val="003366"/>
        </w:rPr>
      </w:pPr>
      <w:bookmarkStart w:id="4" w:name="Bugreportingrules-Step3%3Aresolve"/>
      <w:bookmarkEnd w:id="4"/>
      <w:r w:rsidRPr="00FA7C63">
        <w:rPr>
          <w:rFonts w:ascii="Helvetica" w:eastAsia="Times New Roman" w:hAnsi="Helvetica" w:cs="Helvetica"/>
          <w:b/>
          <w:bCs/>
          <w:color w:val="003366"/>
        </w:rPr>
        <w:t>Step 3: resolve</w:t>
      </w:r>
    </w:p>
    <w:p w:rsidR="00FA7C63" w:rsidRPr="00FA7C63" w:rsidRDefault="00FA7C63" w:rsidP="00FA7C63">
      <w:pPr>
        <w:shd w:val="clear" w:color="auto" w:fill="FFFFFF"/>
        <w:spacing w:before="113" w:after="113" w:line="260" w:lineRule="atLeast"/>
        <w:rPr>
          <w:rFonts w:ascii="Helvetica" w:eastAsia="Times New Roman" w:hAnsi="Helvetica" w:cs="Helvetica"/>
          <w:color w:val="000000"/>
        </w:rPr>
      </w:pPr>
      <w:r w:rsidRPr="00FA7C63">
        <w:rPr>
          <w:rFonts w:ascii="Helvetica" w:eastAsia="Times New Roman" w:hAnsi="Helvetica" w:cs="Helvetica"/>
          <w:color w:val="000000"/>
        </w:rPr>
        <w:t>Bug can be resolved in variety of ways by developer, except as 'won't fix' or 'not a bug' (developer should assign bug back to PM in this case). See table below for list of resolutions and their verifications.</w:t>
      </w:r>
    </w:p>
    <w:p w:rsidR="00FA7C63" w:rsidRPr="00FA7C63" w:rsidRDefault="00FA7C63" w:rsidP="00FA7C63">
      <w:pPr>
        <w:shd w:val="clear" w:color="auto" w:fill="FFFFFF"/>
        <w:spacing w:before="283" w:after="45" w:line="240" w:lineRule="auto"/>
        <w:outlineLvl w:val="4"/>
        <w:rPr>
          <w:rFonts w:ascii="Helvetica" w:eastAsia="Times New Roman" w:hAnsi="Helvetica" w:cs="Helvetica"/>
          <w:b/>
          <w:bCs/>
          <w:color w:val="003366"/>
        </w:rPr>
      </w:pPr>
      <w:bookmarkStart w:id="5" w:name="Bugreportingrules-Step4%3Averify"/>
      <w:bookmarkEnd w:id="5"/>
      <w:r w:rsidRPr="00FA7C63">
        <w:rPr>
          <w:rFonts w:ascii="Helvetica" w:eastAsia="Times New Roman" w:hAnsi="Helvetica" w:cs="Helvetica"/>
          <w:b/>
          <w:bCs/>
          <w:color w:val="003366"/>
        </w:rPr>
        <w:t>Step 4: verify</w:t>
      </w:r>
    </w:p>
    <w:p w:rsidR="00FA7C63" w:rsidRPr="00FA7C63" w:rsidRDefault="00FA7C63" w:rsidP="00FA7C63">
      <w:pPr>
        <w:shd w:val="clear" w:color="auto" w:fill="FFFFFF"/>
        <w:spacing w:before="113" w:after="113" w:line="260" w:lineRule="atLeast"/>
        <w:rPr>
          <w:rFonts w:ascii="Helvetica" w:eastAsia="Times New Roman" w:hAnsi="Helvetica" w:cs="Helvetica"/>
          <w:color w:val="000000"/>
        </w:rPr>
      </w:pPr>
      <w:r w:rsidRPr="00FA7C63">
        <w:rPr>
          <w:rFonts w:ascii="Helvetica" w:eastAsia="Times New Roman" w:hAnsi="Helvetica" w:cs="Helvetica"/>
          <w:color w:val="000000"/>
        </w:rPr>
        <w:t>QA Engineer (usually a reporter) verifies resolution. In case of successful verification, tester closes it. Otherwise - reopens.</w:t>
      </w:r>
    </w:p>
    <w:tbl>
      <w:tblPr>
        <w:tblW w:w="0" w:type="auto"/>
        <w:tblCellMar>
          <w:left w:w="0" w:type="dxa"/>
          <w:right w:w="0" w:type="dxa"/>
        </w:tblCellMar>
        <w:tblLook w:val="04A0"/>
      </w:tblPr>
      <w:tblGrid>
        <w:gridCol w:w="1375"/>
        <w:gridCol w:w="3812"/>
        <w:gridCol w:w="5727"/>
      </w:tblGrid>
      <w:tr w:rsidR="00FA7C63" w:rsidRPr="00FA7C63" w:rsidTr="00FA7C63">
        <w:tc>
          <w:tcPr>
            <w:tcW w:w="0" w:type="auto"/>
            <w:tcBorders>
              <w:top w:val="single" w:sz="4" w:space="0" w:color="DDDDDD"/>
              <w:left w:val="single" w:sz="4" w:space="0" w:color="DDDDDD"/>
              <w:bottom w:val="single" w:sz="4" w:space="0" w:color="DDDDDD"/>
              <w:right w:val="single" w:sz="4" w:space="0" w:color="DDDDDD"/>
            </w:tcBorders>
            <w:shd w:val="clear" w:color="auto" w:fill="F0F0F0"/>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b/>
                <w:bCs/>
                <w:color w:val="003366"/>
              </w:rPr>
            </w:pPr>
            <w:r w:rsidRPr="00FA7C63">
              <w:rPr>
                <w:rFonts w:ascii="Helvetica" w:eastAsia="Times New Roman" w:hAnsi="Helvetica" w:cs="Helvetica"/>
                <w:b/>
                <w:bCs/>
                <w:color w:val="003366"/>
              </w:rPr>
              <w:t xml:space="preserve">Resolution </w:t>
            </w:r>
          </w:p>
        </w:tc>
        <w:tc>
          <w:tcPr>
            <w:tcW w:w="3812" w:type="dxa"/>
            <w:tcBorders>
              <w:top w:val="single" w:sz="4" w:space="0" w:color="DDDDDD"/>
              <w:left w:val="single" w:sz="4" w:space="0" w:color="DDDDDD"/>
              <w:bottom w:val="single" w:sz="4" w:space="0" w:color="DDDDDD"/>
              <w:right w:val="single" w:sz="4" w:space="0" w:color="DDDDDD"/>
            </w:tcBorders>
            <w:shd w:val="clear" w:color="auto" w:fill="F0F0F0"/>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b/>
                <w:bCs/>
                <w:color w:val="003366"/>
              </w:rPr>
            </w:pPr>
            <w:r w:rsidRPr="00FA7C63">
              <w:rPr>
                <w:rFonts w:ascii="Helvetica" w:eastAsia="Times New Roman" w:hAnsi="Helvetica" w:cs="Helvetica"/>
                <w:b/>
                <w:bCs/>
                <w:color w:val="003366"/>
              </w:rPr>
              <w:t xml:space="preserve">Description </w:t>
            </w:r>
          </w:p>
        </w:tc>
        <w:tc>
          <w:tcPr>
            <w:tcW w:w="5727" w:type="dxa"/>
            <w:tcBorders>
              <w:top w:val="single" w:sz="4" w:space="0" w:color="DDDDDD"/>
              <w:left w:val="single" w:sz="4" w:space="0" w:color="DDDDDD"/>
              <w:bottom w:val="single" w:sz="4" w:space="0" w:color="DDDDDD"/>
              <w:right w:val="single" w:sz="4" w:space="0" w:color="DDDDDD"/>
            </w:tcBorders>
            <w:shd w:val="clear" w:color="auto" w:fill="F0F0F0"/>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b/>
                <w:bCs/>
                <w:color w:val="003366"/>
              </w:rPr>
            </w:pPr>
            <w:r w:rsidRPr="00FA7C63">
              <w:rPr>
                <w:rFonts w:ascii="Helvetica" w:eastAsia="Times New Roman" w:hAnsi="Helvetica" w:cs="Helvetica"/>
                <w:b/>
                <w:bCs/>
                <w:color w:val="003366"/>
              </w:rPr>
              <w:t xml:space="preserve">Verification </w:t>
            </w:r>
          </w:p>
        </w:tc>
      </w:tr>
      <w:tr w:rsidR="00FA7C63" w:rsidRPr="00FA7C63" w:rsidTr="00FA7C63">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Fixed </w:t>
            </w:r>
          </w:p>
        </w:tc>
        <w:tc>
          <w:tcPr>
            <w:tcW w:w="3812"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Bug was fixed </w:t>
            </w:r>
          </w:p>
        </w:tc>
        <w:tc>
          <w:tcPr>
            <w:tcW w:w="5727"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Close if bug no longer reproduces; otherwise reopen </w:t>
            </w:r>
          </w:p>
        </w:tc>
      </w:tr>
      <w:tr w:rsidR="00FA7C63" w:rsidRPr="00FA7C63" w:rsidTr="00FA7C63">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Won't fix </w:t>
            </w:r>
          </w:p>
        </w:tc>
        <w:tc>
          <w:tcPr>
            <w:tcW w:w="3812"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There's a reason not to fix the bug EVER, e.g. product is no longer supported; major changes are planned - bug won't be applicable </w:t>
            </w:r>
          </w:p>
        </w:tc>
        <w:tc>
          <w:tcPr>
            <w:tcW w:w="5727"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Make sure there's a reason not to fix it EVER; otherwise reopen, suggesting to put to backlog </w:t>
            </w:r>
          </w:p>
        </w:tc>
      </w:tr>
      <w:tr w:rsidR="00FA7C63" w:rsidRPr="00FA7C63" w:rsidTr="00FA7C63">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Duplicate </w:t>
            </w:r>
          </w:p>
        </w:tc>
        <w:tc>
          <w:tcPr>
            <w:tcW w:w="3812"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The bug was already submitted </w:t>
            </w:r>
          </w:p>
        </w:tc>
        <w:tc>
          <w:tcPr>
            <w:tcW w:w="5727"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Close, updating the original bug with your steps / logs / screenshots (reopen original bug if it was closed); if you feel like your bug </w:t>
            </w:r>
            <w:del w:id="6" w:author="Unknown">
              <w:r w:rsidRPr="00FA7C63">
                <w:rPr>
                  <w:rFonts w:ascii="Helvetica" w:eastAsia="Times New Roman" w:hAnsi="Helvetica" w:cs="Helvetica"/>
                  <w:color w:val="000000"/>
                </w:rPr>
                <w:delText>is a personality</w:delText>
              </w:r>
            </w:del>
            <w:r w:rsidRPr="00FA7C63">
              <w:rPr>
                <w:rFonts w:ascii="Helvetica" w:eastAsia="Times New Roman" w:hAnsi="Helvetica" w:cs="Helvetica"/>
                <w:color w:val="000000"/>
              </w:rPr>
              <w:t xml:space="preserve"> is a separate bug, - reopen it</w:t>
            </w:r>
          </w:p>
        </w:tc>
      </w:tr>
      <w:tr w:rsidR="00FA7C63" w:rsidRPr="00FA7C63" w:rsidTr="00FA7C63">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Incomplete </w:t>
            </w:r>
          </w:p>
        </w:tc>
        <w:tc>
          <w:tcPr>
            <w:tcW w:w="3812"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Some information is missing (e.g. steps are not clear, missing logs/screenshots) </w:t>
            </w:r>
          </w:p>
        </w:tc>
        <w:tc>
          <w:tcPr>
            <w:tcW w:w="5727"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Update the bug and reopen </w:t>
            </w:r>
          </w:p>
        </w:tc>
      </w:tr>
      <w:tr w:rsidR="00FA7C63" w:rsidRPr="00FA7C63" w:rsidTr="00FA7C63">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Cannot </w:t>
            </w:r>
            <w:r w:rsidRPr="00FA7C63">
              <w:rPr>
                <w:rFonts w:ascii="Helvetica" w:eastAsia="Times New Roman" w:hAnsi="Helvetica" w:cs="Helvetica"/>
                <w:color w:val="000000"/>
              </w:rPr>
              <w:lastRenderedPageBreak/>
              <w:t xml:space="preserve">reproduce </w:t>
            </w:r>
          </w:p>
        </w:tc>
        <w:tc>
          <w:tcPr>
            <w:tcW w:w="3812"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lastRenderedPageBreak/>
              <w:t xml:space="preserve">Bug doesn't reproduce for resolver </w:t>
            </w:r>
          </w:p>
        </w:tc>
        <w:tc>
          <w:tcPr>
            <w:tcW w:w="5727"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This resolution should be processed with care. </w:t>
            </w:r>
            <w:r w:rsidRPr="00FA7C63">
              <w:rPr>
                <w:rFonts w:ascii="Helvetica" w:eastAsia="Times New Roman" w:hAnsi="Helvetica" w:cs="Helvetica"/>
                <w:color w:val="000000"/>
              </w:rPr>
              <w:br/>
            </w:r>
            <w:r w:rsidRPr="00FA7C63">
              <w:rPr>
                <w:rFonts w:ascii="Helvetica" w:eastAsia="Times New Roman" w:hAnsi="Helvetica" w:cs="Helvetica"/>
                <w:color w:val="000000"/>
              </w:rPr>
              <w:lastRenderedPageBreak/>
              <w:t xml:space="preserve">a) If it's a random bug (repro rate is &lt;100%), closing means it doesn't reproduce AT ALL now. E.g. you didn't reproduce it in reasonable timeframe / number of efforts. </w:t>
            </w:r>
            <w:r w:rsidRPr="00FA7C63">
              <w:rPr>
                <w:rFonts w:ascii="Helvetica" w:eastAsia="Times New Roman" w:hAnsi="Helvetica" w:cs="Helvetica"/>
                <w:color w:val="000000"/>
              </w:rPr>
              <w:br/>
              <w:t xml:space="preserve">b) If it is environment related (developer can't repro on his environment, but it does repro on QA environment), - escalate. </w:t>
            </w:r>
            <w:r w:rsidRPr="00FA7C63">
              <w:rPr>
                <w:rFonts w:ascii="Helvetica" w:eastAsia="Times New Roman" w:hAnsi="Helvetica" w:cs="Helvetica"/>
                <w:color w:val="000000"/>
              </w:rPr>
              <w:br/>
              <w:t xml:space="preserve">c) Don't close a bug, that used to reproduce, but now does not within one build. This is likely an environment/configuration issue, - escalate. </w:t>
            </w:r>
          </w:p>
        </w:tc>
      </w:tr>
      <w:tr w:rsidR="00FA7C63" w:rsidRPr="00FA7C63" w:rsidTr="00FA7C63">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lastRenderedPageBreak/>
              <w:t xml:space="preserve">Not a bug </w:t>
            </w:r>
          </w:p>
        </w:tc>
        <w:tc>
          <w:tcPr>
            <w:tcW w:w="3812"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The submitted issue doesn't make sense to resolver </w:t>
            </w:r>
          </w:p>
        </w:tc>
        <w:tc>
          <w:tcPr>
            <w:tcW w:w="5727"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If it is an improvement - reopen, it should be put into backlog (note: a "bad" improvement should be resolved as "won't fix"). </w:t>
            </w:r>
            <w:r w:rsidRPr="00FA7C63">
              <w:rPr>
                <w:rFonts w:ascii="Helvetica" w:eastAsia="Times New Roman" w:hAnsi="Helvetica" w:cs="Helvetica"/>
                <w:color w:val="000000"/>
              </w:rPr>
              <w:br/>
              <w:t xml:space="preserve">If it is a bug - update with more information and reopen. </w:t>
            </w:r>
            <w:r w:rsidRPr="00FA7C63">
              <w:rPr>
                <w:rFonts w:ascii="Helvetica" w:eastAsia="Times New Roman" w:hAnsi="Helvetica" w:cs="Helvetica"/>
                <w:color w:val="000000"/>
              </w:rPr>
              <w:br/>
              <w:t xml:space="preserve">If it is nor a bug, nor an improvement - why was it submitted? </w:t>
            </w:r>
          </w:p>
        </w:tc>
      </w:tr>
    </w:tbl>
    <w:p w:rsidR="00FA7C63" w:rsidRPr="00FA7C63" w:rsidRDefault="00FA7C63" w:rsidP="00FA7C63">
      <w:pPr>
        <w:shd w:val="clear" w:color="auto" w:fill="FFFFFF"/>
        <w:spacing w:before="283" w:after="45" w:line="240" w:lineRule="auto"/>
        <w:outlineLvl w:val="4"/>
        <w:rPr>
          <w:rFonts w:ascii="Helvetica" w:eastAsia="Times New Roman" w:hAnsi="Helvetica" w:cs="Helvetica"/>
          <w:b/>
          <w:bCs/>
          <w:color w:val="003366"/>
        </w:rPr>
      </w:pPr>
      <w:bookmarkStart w:id="7" w:name="Bugreportingrules-Step5%3Areopen"/>
      <w:bookmarkEnd w:id="7"/>
      <w:r w:rsidRPr="00FA7C63">
        <w:rPr>
          <w:rFonts w:ascii="Helvetica" w:eastAsia="Times New Roman" w:hAnsi="Helvetica" w:cs="Helvetica"/>
          <w:b/>
          <w:bCs/>
          <w:color w:val="003366"/>
        </w:rPr>
        <w:t>Step 5: reopen</w:t>
      </w:r>
    </w:p>
    <w:p w:rsidR="00FA7C63" w:rsidRPr="00FA7C63" w:rsidRDefault="00FA7C63" w:rsidP="00FA7C63">
      <w:pPr>
        <w:shd w:val="clear" w:color="auto" w:fill="FFFFFF"/>
        <w:spacing w:before="113" w:after="113" w:line="260" w:lineRule="atLeast"/>
        <w:rPr>
          <w:rFonts w:ascii="Helvetica" w:eastAsia="Times New Roman" w:hAnsi="Helvetica" w:cs="Helvetica"/>
          <w:color w:val="000000"/>
        </w:rPr>
      </w:pPr>
      <w:r w:rsidRPr="00FA7C63">
        <w:rPr>
          <w:rFonts w:ascii="Helvetica" w:eastAsia="Times New Roman" w:hAnsi="Helvetica" w:cs="Helvetica"/>
          <w:color w:val="000000"/>
        </w:rPr>
        <w:t>Reopening a bug generally requires it to be updated (e.g. add screenshots or specify steps to reproduce).</w:t>
      </w:r>
      <w:r w:rsidRPr="00FA7C63">
        <w:rPr>
          <w:rFonts w:ascii="Helvetica" w:eastAsia="Times New Roman" w:hAnsi="Helvetica" w:cs="Helvetica"/>
          <w:color w:val="000000"/>
        </w:rPr>
        <w:br/>
        <w:t>Bug should be assigned to PM on reopen for another round of planning and prioritization.</w:t>
      </w:r>
    </w:p>
    <w:p w:rsidR="00FA7C63" w:rsidRPr="00FA7C63" w:rsidRDefault="00FA7C63" w:rsidP="00FA7C63">
      <w:pPr>
        <w:shd w:val="clear" w:color="auto" w:fill="FFFFFF"/>
        <w:spacing w:before="283" w:after="45" w:line="240" w:lineRule="auto"/>
        <w:outlineLvl w:val="4"/>
        <w:rPr>
          <w:rFonts w:ascii="Helvetica" w:eastAsia="Times New Roman" w:hAnsi="Helvetica" w:cs="Helvetica"/>
          <w:b/>
          <w:bCs/>
          <w:color w:val="003366"/>
        </w:rPr>
      </w:pPr>
      <w:bookmarkStart w:id="8" w:name="Bugreportingrules-Step6%3Aclose"/>
      <w:bookmarkEnd w:id="8"/>
      <w:r w:rsidRPr="00FA7C63">
        <w:rPr>
          <w:rFonts w:ascii="Helvetica" w:eastAsia="Times New Roman" w:hAnsi="Helvetica" w:cs="Helvetica"/>
          <w:b/>
          <w:bCs/>
          <w:color w:val="003366"/>
        </w:rPr>
        <w:t>Step 6: close</w:t>
      </w:r>
    </w:p>
    <w:p w:rsidR="00FA7C63" w:rsidRPr="00FA7C63" w:rsidRDefault="00FA7C63" w:rsidP="00FA7C63">
      <w:pPr>
        <w:shd w:val="clear" w:color="auto" w:fill="FFFFFF"/>
        <w:spacing w:before="113" w:after="113" w:line="260" w:lineRule="atLeast"/>
        <w:rPr>
          <w:rFonts w:ascii="Helvetica" w:eastAsia="Times New Roman" w:hAnsi="Helvetica" w:cs="Helvetica"/>
          <w:color w:val="000000"/>
        </w:rPr>
      </w:pPr>
      <w:r w:rsidRPr="00FA7C63">
        <w:rPr>
          <w:rFonts w:ascii="Helvetica" w:eastAsia="Times New Roman" w:hAnsi="Helvetica" w:cs="Helvetica"/>
          <w:color w:val="000000"/>
        </w:rPr>
        <w:t>Closing a bug means it is successfully resolved.</w:t>
      </w:r>
    </w:p>
    <w:p w:rsidR="00FA7C63" w:rsidRPr="00FA7C63" w:rsidRDefault="00FA7C63" w:rsidP="00FA7C63">
      <w:pPr>
        <w:shd w:val="clear" w:color="auto" w:fill="FFFFFF"/>
        <w:spacing w:before="113" w:after="113" w:line="260" w:lineRule="atLeast"/>
        <w:rPr>
          <w:rFonts w:ascii="Helvetica" w:eastAsia="Times New Roman" w:hAnsi="Helvetica" w:cs="Helvetica"/>
          <w:color w:val="000000"/>
        </w:rPr>
      </w:pPr>
    </w:p>
    <w:p w:rsidR="00FA7C63" w:rsidRPr="00FA7C63" w:rsidRDefault="00A6290D" w:rsidP="00FA7C63">
      <w:pPr>
        <w:shd w:val="clear" w:color="auto" w:fill="FFFFFF"/>
        <w:spacing w:before="113" w:after="113" w:line="260" w:lineRule="atLeast"/>
        <w:rPr>
          <w:rFonts w:ascii="Helvetica" w:eastAsia="Times New Roman" w:hAnsi="Helvetica" w:cs="Helvetica"/>
          <w:color w:val="000000"/>
        </w:rPr>
      </w:pPr>
      <w:r w:rsidRPr="00A6290D">
        <w:rPr>
          <w:rFonts w:ascii="Helvetica" w:eastAsia="Times New Roman" w:hAnsi="Helvetica" w:cs="Helvetica"/>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http://wiki.dins.ru/download/attachments/12386315/flow.png?version=3&amp;modificationDate=1285856684000" style="width:330.5pt;height:365.1pt;visibility:visible">
            <v:imagedata r:id="rId5" o:title="flow"/>
          </v:shape>
        </w:pict>
      </w:r>
    </w:p>
    <w:p w:rsidR="00FA7C63" w:rsidRPr="00FA7C63" w:rsidRDefault="00DC7995" w:rsidP="00FA7C63">
      <w:pPr>
        <w:shd w:val="clear" w:color="auto" w:fill="FFFFFF"/>
        <w:spacing w:before="363" w:after="45" w:line="240" w:lineRule="auto"/>
        <w:outlineLvl w:val="2"/>
        <w:rPr>
          <w:rFonts w:ascii="Helvetica" w:eastAsia="Times New Roman" w:hAnsi="Helvetica" w:cs="Helvetica"/>
          <w:b/>
          <w:bCs/>
          <w:color w:val="003366"/>
        </w:rPr>
      </w:pPr>
      <w:bookmarkStart w:id="9" w:name="Bugreportingrules-Bugattributes"/>
      <w:bookmarkEnd w:id="9"/>
      <w:r>
        <w:rPr>
          <w:rFonts w:ascii="Helvetica" w:eastAsia="Times New Roman" w:hAnsi="Helvetica" w:cs="Helvetica"/>
          <w:b/>
          <w:bCs/>
          <w:color w:val="003366"/>
        </w:rPr>
        <w:br w:type="page"/>
      </w:r>
      <w:r w:rsidR="00E2306E">
        <w:rPr>
          <w:rFonts w:ascii="Helvetica" w:eastAsia="Times New Roman" w:hAnsi="Helvetica" w:cs="Helvetica"/>
          <w:b/>
          <w:bCs/>
          <w:color w:val="003366"/>
        </w:rPr>
        <w:lastRenderedPageBreak/>
        <w:t>B</w:t>
      </w:r>
      <w:r w:rsidR="00FA7C63" w:rsidRPr="00FA7C63">
        <w:rPr>
          <w:rFonts w:ascii="Helvetica" w:eastAsia="Times New Roman" w:hAnsi="Helvetica" w:cs="Helvetica"/>
          <w:b/>
          <w:bCs/>
          <w:color w:val="003366"/>
        </w:rPr>
        <w:t>ug attributes</w:t>
      </w:r>
    </w:p>
    <w:p w:rsidR="00FA7C63" w:rsidRPr="00FA7C63" w:rsidRDefault="00A6290D" w:rsidP="00FA7C63">
      <w:pPr>
        <w:shd w:val="clear" w:color="auto" w:fill="FFFFFF"/>
        <w:spacing w:before="113" w:after="113" w:line="260" w:lineRule="atLeast"/>
        <w:rPr>
          <w:rFonts w:ascii="Helvetica" w:eastAsia="Times New Roman" w:hAnsi="Helvetica" w:cs="Helvetica"/>
          <w:color w:val="000000"/>
        </w:rPr>
      </w:pPr>
      <w:r w:rsidRPr="00A6290D">
        <w:rPr>
          <w:rFonts w:ascii="Helvetica" w:eastAsia="Times New Roman" w:hAnsi="Helvetica" w:cs="Helvetica"/>
          <w:noProof/>
          <w:color w:val="000000"/>
        </w:rPr>
        <w:pict>
          <v:shape id="Picture 3" o:spid="_x0000_i1026" type="#_x0000_t75" alt="http://wiki.dins.ru/download/attachments/12386315/create+new+issue.png?version=2&amp;modificationDate=1289391491000" style="width:524.4pt;height:557.3pt;visibility:visible">
            <v:imagedata r:id="rId6" o:title="create+new+issue"/>
          </v:shape>
        </w:pict>
      </w:r>
    </w:p>
    <w:p w:rsidR="00FA7C63" w:rsidRPr="00FA7C63" w:rsidRDefault="00FA7C63" w:rsidP="00FA7C63">
      <w:pPr>
        <w:shd w:val="clear" w:color="auto" w:fill="FFFFFF"/>
        <w:spacing w:before="283" w:after="45" w:line="240" w:lineRule="auto"/>
        <w:outlineLvl w:val="4"/>
        <w:rPr>
          <w:rFonts w:ascii="Helvetica" w:eastAsia="Times New Roman" w:hAnsi="Helvetica" w:cs="Helvetica"/>
          <w:b/>
          <w:bCs/>
          <w:color w:val="003366"/>
        </w:rPr>
      </w:pPr>
      <w:bookmarkStart w:id="10" w:name="Bugreportingrules-Required"/>
      <w:bookmarkEnd w:id="10"/>
      <w:r w:rsidRPr="00FA7C63">
        <w:rPr>
          <w:rFonts w:ascii="Helvetica" w:eastAsia="Times New Roman" w:hAnsi="Helvetica" w:cs="Helvetica"/>
          <w:b/>
          <w:bCs/>
          <w:color w:val="003366"/>
        </w:rPr>
        <w:t>Required</w:t>
      </w:r>
    </w:p>
    <w:tbl>
      <w:tblPr>
        <w:tblW w:w="0" w:type="auto"/>
        <w:tblLayout w:type="fixed"/>
        <w:tblCellMar>
          <w:left w:w="0" w:type="dxa"/>
          <w:right w:w="0" w:type="dxa"/>
        </w:tblCellMar>
        <w:tblLook w:val="04A0"/>
      </w:tblPr>
      <w:tblGrid>
        <w:gridCol w:w="1418"/>
        <w:gridCol w:w="6829"/>
        <w:gridCol w:w="1556"/>
      </w:tblGrid>
      <w:tr w:rsidR="00FA7C63" w:rsidRPr="00FA7C63" w:rsidTr="00FA7C63">
        <w:tc>
          <w:tcPr>
            <w:tcW w:w="1418" w:type="dxa"/>
            <w:tcBorders>
              <w:top w:val="single" w:sz="4" w:space="0" w:color="DDDDDD"/>
              <w:left w:val="single" w:sz="4" w:space="0" w:color="DDDDDD"/>
              <w:bottom w:val="single" w:sz="4" w:space="0" w:color="DDDDDD"/>
              <w:right w:val="single" w:sz="4" w:space="0" w:color="DDDDDD"/>
            </w:tcBorders>
            <w:shd w:val="clear" w:color="auto" w:fill="F0F0F0"/>
            <w:tcMar>
              <w:top w:w="57" w:type="dxa"/>
              <w:left w:w="57" w:type="dxa"/>
              <w:bottom w:w="57" w:type="dxa"/>
              <w:right w:w="57" w:type="dxa"/>
            </w:tcMar>
            <w:hideMark/>
          </w:tcPr>
          <w:p w:rsidR="00FA7C63" w:rsidRPr="00FA7C63" w:rsidRDefault="00FA7C63" w:rsidP="00FA7C63">
            <w:pPr>
              <w:spacing w:before="283" w:after="45" w:line="240" w:lineRule="auto"/>
              <w:outlineLvl w:val="4"/>
              <w:rPr>
                <w:rFonts w:ascii="Helvetica" w:eastAsia="Times New Roman" w:hAnsi="Helvetica" w:cs="Helvetica"/>
                <w:b/>
                <w:bCs/>
                <w:color w:val="003366"/>
              </w:rPr>
            </w:pPr>
            <w:bookmarkStart w:id="11" w:name="Bugreportingrules-Name"/>
            <w:bookmarkEnd w:id="11"/>
            <w:r w:rsidRPr="00FA7C63">
              <w:rPr>
                <w:rFonts w:ascii="Helvetica" w:eastAsia="Times New Roman" w:hAnsi="Helvetica" w:cs="Helvetica"/>
                <w:b/>
                <w:bCs/>
                <w:color w:val="003366"/>
              </w:rPr>
              <w:t xml:space="preserve">Name </w:t>
            </w:r>
          </w:p>
        </w:tc>
        <w:tc>
          <w:tcPr>
            <w:tcW w:w="6829" w:type="dxa"/>
            <w:tcBorders>
              <w:top w:val="single" w:sz="4" w:space="0" w:color="DDDDDD"/>
              <w:left w:val="single" w:sz="4" w:space="0" w:color="DDDDDD"/>
              <w:bottom w:val="single" w:sz="4" w:space="0" w:color="DDDDDD"/>
              <w:right w:val="single" w:sz="4" w:space="0" w:color="DDDDDD"/>
            </w:tcBorders>
            <w:shd w:val="clear" w:color="auto" w:fill="F0F0F0"/>
            <w:tcMar>
              <w:top w:w="57" w:type="dxa"/>
              <w:left w:w="57" w:type="dxa"/>
              <w:bottom w:w="57" w:type="dxa"/>
              <w:right w:w="57" w:type="dxa"/>
            </w:tcMar>
            <w:hideMark/>
          </w:tcPr>
          <w:p w:rsidR="00FA7C63" w:rsidRPr="00FA7C63" w:rsidRDefault="00FA7C63" w:rsidP="00FA7C63">
            <w:pPr>
              <w:spacing w:before="283" w:after="45" w:line="240" w:lineRule="auto"/>
              <w:outlineLvl w:val="4"/>
              <w:rPr>
                <w:rFonts w:ascii="Helvetica" w:eastAsia="Times New Roman" w:hAnsi="Helvetica" w:cs="Helvetica"/>
                <w:b/>
                <w:bCs/>
                <w:color w:val="003366"/>
              </w:rPr>
            </w:pPr>
            <w:bookmarkStart w:id="12" w:name="Bugreportingrules-Description"/>
            <w:bookmarkEnd w:id="12"/>
            <w:r w:rsidRPr="00FA7C63">
              <w:rPr>
                <w:rFonts w:ascii="Helvetica" w:eastAsia="Times New Roman" w:hAnsi="Helvetica" w:cs="Helvetica"/>
                <w:b/>
                <w:bCs/>
                <w:color w:val="003366"/>
              </w:rPr>
              <w:t xml:space="preserve">Description </w:t>
            </w:r>
          </w:p>
        </w:tc>
        <w:tc>
          <w:tcPr>
            <w:tcW w:w="1556" w:type="dxa"/>
            <w:tcBorders>
              <w:top w:val="single" w:sz="4" w:space="0" w:color="DDDDDD"/>
              <w:left w:val="single" w:sz="4" w:space="0" w:color="DDDDDD"/>
              <w:bottom w:val="single" w:sz="4" w:space="0" w:color="DDDDDD"/>
              <w:right w:val="single" w:sz="4" w:space="0" w:color="DDDDDD"/>
            </w:tcBorders>
            <w:shd w:val="clear" w:color="auto" w:fill="F0F0F0"/>
            <w:tcMar>
              <w:top w:w="57" w:type="dxa"/>
              <w:left w:w="57" w:type="dxa"/>
              <w:bottom w:w="57" w:type="dxa"/>
              <w:right w:w="57" w:type="dxa"/>
            </w:tcMar>
            <w:hideMark/>
          </w:tcPr>
          <w:p w:rsidR="00FA7C63" w:rsidRPr="00FA7C63" w:rsidRDefault="00FA7C63" w:rsidP="00FA7C63">
            <w:pPr>
              <w:spacing w:before="283" w:after="45" w:line="240" w:lineRule="auto"/>
              <w:outlineLvl w:val="4"/>
              <w:rPr>
                <w:rFonts w:ascii="Helvetica" w:eastAsia="Times New Roman" w:hAnsi="Helvetica" w:cs="Helvetica"/>
                <w:b/>
                <w:bCs/>
                <w:color w:val="003366"/>
              </w:rPr>
            </w:pPr>
            <w:bookmarkStart w:id="13" w:name="Bugreportingrules-Submittedby"/>
            <w:bookmarkEnd w:id="13"/>
            <w:r w:rsidRPr="00FA7C63">
              <w:rPr>
                <w:rFonts w:ascii="Helvetica" w:eastAsia="Times New Roman" w:hAnsi="Helvetica" w:cs="Helvetica"/>
                <w:b/>
                <w:bCs/>
                <w:color w:val="003366"/>
              </w:rPr>
              <w:t xml:space="preserve">Submitted by </w:t>
            </w:r>
          </w:p>
        </w:tc>
      </w:tr>
      <w:tr w:rsidR="00FA7C63" w:rsidRPr="00FA7C63" w:rsidTr="00FA7C63">
        <w:tc>
          <w:tcPr>
            <w:tcW w:w="1418"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Reporter </w:t>
            </w:r>
          </w:p>
        </w:tc>
        <w:tc>
          <w:tcPr>
            <w:tcW w:w="6829"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Reported by, name </w:t>
            </w:r>
          </w:p>
        </w:tc>
        <w:tc>
          <w:tcPr>
            <w:tcW w:w="1556"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Automatically </w:t>
            </w:r>
          </w:p>
        </w:tc>
      </w:tr>
      <w:tr w:rsidR="00FA7C63" w:rsidRPr="00FA7C63" w:rsidTr="00FA7C63">
        <w:tc>
          <w:tcPr>
            <w:tcW w:w="1418"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Created </w:t>
            </w:r>
          </w:p>
        </w:tc>
        <w:tc>
          <w:tcPr>
            <w:tcW w:w="6829"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Date and time created, timestamp </w:t>
            </w:r>
          </w:p>
        </w:tc>
        <w:tc>
          <w:tcPr>
            <w:tcW w:w="1556"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Automatically </w:t>
            </w:r>
          </w:p>
        </w:tc>
      </w:tr>
      <w:tr w:rsidR="00FA7C63" w:rsidRPr="00FA7C63" w:rsidTr="00FA7C63">
        <w:tc>
          <w:tcPr>
            <w:tcW w:w="1418"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Updated </w:t>
            </w:r>
          </w:p>
        </w:tc>
        <w:tc>
          <w:tcPr>
            <w:tcW w:w="6829"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Date and time updated, timestamp </w:t>
            </w:r>
          </w:p>
        </w:tc>
        <w:tc>
          <w:tcPr>
            <w:tcW w:w="1556"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Automatically </w:t>
            </w:r>
          </w:p>
        </w:tc>
      </w:tr>
      <w:tr w:rsidR="00FA7C63" w:rsidRPr="00FA7C63" w:rsidTr="00FA7C63">
        <w:tc>
          <w:tcPr>
            <w:tcW w:w="1418"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lastRenderedPageBreak/>
              <w:t xml:space="preserve">Summary </w:t>
            </w:r>
          </w:p>
        </w:tc>
        <w:tc>
          <w:tcPr>
            <w:tcW w:w="6829"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Brief description of a defect, is used in quick ticket management and review </w:t>
            </w:r>
          </w:p>
        </w:tc>
        <w:tc>
          <w:tcPr>
            <w:tcW w:w="1556"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Reporter </w:t>
            </w:r>
          </w:p>
        </w:tc>
      </w:tr>
      <w:tr w:rsidR="00FA7C63" w:rsidRPr="00FA7C63" w:rsidTr="00FA7C63">
        <w:tc>
          <w:tcPr>
            <w:tcW w:w="1418"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Description </w:t>
            </w:r>
          </w:p>
        </w:tc>
        <w:tc>
          <w:tcPr>
            <w:tcW w:w="6829"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E2306E">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Detailed defect description, should include conditions, steps to reproduce, expected and actual result </w:t>
            </w:r>
          </w:p>
        </w:tc>
        <w:tc>
          <w:tcPr>
            <w:tcW w:w="1556"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Reporter </w:t>
            </w:r>
          </w:p>
        </w:tc>
      </w:tr>
      <w:tr w:rsidR="00FA7C63" w:rsidRPr="00FA7C63" w:rsidTr="00FA7C63">
        <w:tc>
          <w:tcPr>
            <w:tcW w:w="1418"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Priority </w:t>
            </w:r>
          </w:p>
        </w:tc>
        <w:tc>
          <w:tcPr>
            <w:tcW w:w="6829"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Is basically a defect severity </w:t>
            </w:r>
            <w:r w:rsidRPr="00FA7C63">
              <w:rPr>
                <w:rFonts w:ascii="Helvetica" w:eastAsia="Times New Roman" w:hAnsi="Helvetica" w:cs="Helvetica"/>
                <w:color w:val="000000"/>
              </w:rPr>
              <w:br/>
              <w:t xml:space="preserve">a)      High </w:t>
            </w:r>
            <w:r w:rsidRPr="00FA7C63">
              <w:rPr>
                <w:rFonts w:ascii="Helvetica" w:eastAsia="Times New Roman" w:hAnsi="Helvetica" w:cs="Helvetica"/>
                <w:color w:val="000000"/>
              </w:rPr>
              <w:br/>
              <w:t xml:space="preserve">b)      Medium </w:t>
            </w:r>
            <w:r w:rsidRPr="00FA7C63">
              <w:rPr>
                <w:rFonts w:ascii="Helvetica" w:eastAsia="Times New Roman" w:hAnsi="Helvetica" w:cs="Helvetica"/>
                <w:color w:val="000000"/>
              </w:rPr>
              <w:br/>
              <w:t xml:space="preserve">c)      Low </w:t>
            </w:r>
          </w:p>
        </w:tc>
        <w:tc>
          <w:tcPr>
            <w:tcW w:w="1556"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Initially submitted by reporter; can be modified later on the workflow </w:t>
            </w:r>
          </w:p>
        </w:tc>
      </w:tr>
      <w:tr w:rsidR="00FA7C63" w:rsidRPr="00FA7C63" w:rsidTr="00FA7C63">
        <w:tc>
          <w:tcPr>
            <w:tcW w:w="1418"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Reproducibility </w:t>
            </w:r>
          </w:p>
        </w:tc>
        <w:tc>
          <w:tcPr>
            <w:tcW w:w="6829"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Reproducibility of a defect </w:t>
            </w:r>
            <w:r w:rsidRPr="00FA7C63">
              <w:rPr>
                <w:rFonts w:ascii="Helvetica" w:eastAsia="Times New Roman" w:hAnsi="Helvetica" w:cs="Helvetica"/>
                <w:color w:val="000000"/>
              </w:rPr>
              <w:br/>
              <w:t xml:space="preserve">a)      Once </w:t>
            </w:r>
            <w:r w:rsidRPr="00FA7C63">
              <w:rPr>
                <w:rFonts w:ascii="Helvetica" w:eastAsia="Times New Roman" w:hAnsi="Helvetica" w:cs="Helvetica"/>
                <w:color w:val="000000"/>
              </w:rPr>
              <w:br/>
              <w:t xml:space="preserve">b)      Rarely </w:t>
            </w:r>
            <w:r w:rsidRPr="00FA7C63">
              <w:rPr>
                <w:rFonts w:ascii="Helvetica" w:eastAsia="Times New Roman" w:hAnsi="Helvetica" w:cs="Helvetica"/>
                <w:color w:val="000000"/>
              </w:rPr>
              <w:br/>
              <w:t xml:space="preserve">c)      Occasionally </w:t>
            </w:r>
            <w:r w:rsidRPr="00FA7C63">
              <w:rPr>
                <w:rFonts w:ascii="Helvetica" w:eastAsia="Times New Roman" w:hAnsi="Helvetica" w:cs="Helvetica"/>
                <w:color w:val="000000"/>
              </w:rPr>
              <w:br/>
              <w:t xml:space="preserve">d)      Often </w:t>
            </w:r>
            <w:r w:rsidRPr="00FA7C63">
              <w:rPr>
                <w:rFonts w:ascii="Helvetica" w:eastAsia="Times New Roman" w:hAnsi="Helvetica" w:cs="Helvetica"/>
                <w:color w:val="000000"/>
              </w:rPr>
              <w:br/>
              <w:t xml:space="preserve">e)      Always </w:t>
            </w:r>
          </w:p>
        </w:tc>
        <w:tc>
          <w:tcPr>
            <w:tcW w:w="1556"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Reporter (default is ‘always’) </w:t>
            </w:r>
          </w:p>
        </w:tc>
      </w:tr>
      <w:tr w:rsidR="00FA7C63" w:rsidRPr="00FA7C63" w:rsidTr="00FA7C63">
        <w:tc>
          <w:tcPr>
            <w:tcW w:w="1418"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Build found </w:t>
            </w:r>
          </w:p>
        </w:tc>
        <w:tc>
          <w:tcPr>
            <w:tcW w:w="6829"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Build/version, this bug is reported for </w:t>
            </w:r>
            <w:r w:rsidR="00B51AA9">
              <w:rPr>
                <w:rFonts w:ascii="Helvetica" w:eastAsia="Times New Roman" w:hAnsi="Helvetica" w:cs="Helvetica"/>
                <w:color w:val="000000"/>
              </w:rPr>
              <w:t>(there’s can be more than 1)</w:t>
            </w:r>
          </w:p>
        </w:tc>
        <w:tc>
          <w:tcPr>
            <w:tcW w:w="1556"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Reporter </w:t>
            </w:r>
          </w:p>
        </w:tc>
      </w:tr>
      <w:tr w:rsidR="00FA7C63" w:rsidRPr="00FA7C63" w:rsidTr="00FA7C63">
        <w:tc>
          <w:tcPr>
            <w:tcW w:w="1418"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Fix version </w:t>
            </w:r>
          </w:p>
        </w:tc>
        <w:tc>
          <w:tcPr>
            <w:tcW w:w="6829"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Is basically a fix priority. Determines when a bug is planned to be fixed. Drop-down list. </w:t>
            </w:r>
          </w:p>
        </w:tc>
        <w:tc>
          <w:tcPr>
            <w:tcW w:w="1556"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E2306E" w:rsidP="00FA7C63">
            <w:pPr>
              <w:spacing w:after="0" w:line="260" w:lineRule="atLeast"/>
              <w:rPr>
                <w:rFonts w:ascii="Helvetica" w:eastAsia="Times New Roman" w:hAnsi="Helvetica" w:cs="Helvetica"/>
                <w:color w:val="000000"/>
              </w:rPr>
            </w:pPr>
            <w:r>
              <w:rPr>
                <w:rFonts w:ascii="Helvetica" w:eastAsia="Times New Roman" w:hAnsi="Helvetica" w:cs="Helvetica"/>
                <w:color w:val="000000"/>
              </w:rPr>
              <w:t>Irina Tomilova</w:t>
            </w:r>
          </w:p>
        </w:tc>
      </w:tr>
      <w:tr w:rsidR="00FA7C63" w:rsidRPr="00FA7C63" w:rsidTr="00FA7C63">
        <w:tc>
          <w:tcPr>
            <w:tcW w:w="1418"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Assignee </w:t>
            </w:r>
          </w:p>
        </w:tc>
        <w:tc>
          <w:tcPr>
            <w:tcW w:w="6829"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Name of a person, assigned to process the defect </w:t>
            </w:r>
          </w:p>
        </w:tc>
        <w:tc>
          <w:tcPr>
            <w:tcW w:w="1556"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E2306E" w:rsidP="00FA7C63">
            <w:pPr>
              <w:spacing w:after="0" w:line="260" w:lineRule="atLeast"/>
              <w:rPr>
                <w:rFonts w:ascii="Helvetica" w:eastAsia="Times New Roman" w:hAnsi="Helvetica" w:cs="Helvetica"/>
                <w:color w:val="000000"/>
              </w:rPr>
            </w:pPr>
            <w:r>
              <w:rPr>
                <w:rFonts w:ascii="Helvetica" w:eastAsia="Times New Roman" w:hAnsi="Helvetica" w:cs="Helvetica"/>
                <w:color w:val="000000"/>
              </w:rPr>
              <w:t>Irina Tomilova</w:t>
            </w:r>
            <w:r w:rsidR="00FA7C63" w:rsidRPr="00FA7C63">
              <w:rPr>
                <w:rFonts w:ascii="Helvetica" w:eastAsia="Times New Roman" w:hAnsi="Helvetica" w:cs="Helvetica"/>
                <w:color w:val="000000"/>
              </w:rPr>
              <w:t xml:space="preserve"> </w:t>
            </w:r>
          </w:p>
        </w:tc>
      </w:tr>
      <w:tr w:rsidR="00FA7C63" w:rsidRPr="00FA7C63" w:rsidTr="00FA7C63">
        <w:tc>
          <w:tcPr>
            <w:tcW w:w="1418"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Status </w:t>
            </w:r>
          </w:p>
        </w:tc>
        <w:tc>
          <w:tcPr>
            <w:tcW w:w="6829"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Is a workflow status </w:t>
            </w:r>
            <w:r w:rsidRPr="00FA7C63">
              <w:rPr>
                <w:rFonts w:ascii="Helvetica" w:eastAsia="Times New Roman" w:hAnsi="Helvetica" w:cs="Helvetica"/>
                <w:color w:val="000000"/>
              </w:rPr>
              <w:br/>
              <w:t xml:space="preserve">a)      Open </w:t>
            </w:r>
            <w:r w:rsidRPr="00FA7C63">
              <w:rPr>
                <w:rFonts w:ascii="Helvetica" w:eastAsia="Times New Roman" w:hAnsi="Helvetica" w:cs="Helvetica"/>
                <w:color w:val="000000"/>
              </w:rPr>
              <w:br/>
              <w:t xml:space="preserve">b)      Resolved </w:t>
            </w:r>
            <w:r w:rsidRPr="00FA7C63">
              <w:rPr>
                <w:rFonts w:ascii="Helvetica" w:eastAsia="Times New Roman" w:hAnsi="Helvetica" w:cs="Helvetica"/>
                <w:color w:val="000000"/>
              </w:rPr>
              <w:br/>
              <w:t xml:space="preserve">c)       Closed </w:t>
            </w:r>
          </w:p>
        </w:tc>
        <w:tc>
          <w:tcPr>
            <w:tcW w:w="1556"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Is set automatically by Jira according to workflow progression </w:t>
            </w:r>
          </w:p>
        </w:tc>
      </w:tr>
      <w:tr w:rsidR="00FA7C63" w:rsidRPr="00FA7C63" w:rsidTr="00FA7C63">
        <w:tc>
          <w:tcPr>
            <w:tcW w:w="1418"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Resolution </w:t>
            </w:r>
          </w:p>
        </w:tc>
        <w:tc>
          <w:tcPr>
            <w:tcW w:w="6829"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Is a resolution to the issue. Does not directly correspond to Status, but since Resolution only appears when transitioning to Resolved workflow Status, most issues with a Resolution are ‘Resolved’ or ‘Closed’. Excluding Reopened ones. </w:t>
            </w:r>
            <w:r w:rsidRPr="00FA7C63">
              <w:rPr>
                <w:rFonts w:ascii="Helvetica" w:eastAsia="Times New Roman" w:hAnsi="Helvetica" w:cs="Helvetica"/>
                <w:color w:val="000000"/>
              </w:rPr>
              <w:br/>
              <w:t xml:space="preserve">a)      Unresolved </w:t>
            </w:r>
            <w:r w:rsidRPr="00FA7C63">
              <w:rPr>
                <w:rFonts w:ascii="Helvetica" w:eastAsia="Times New Roman" w:hAnsi="Helvetica" w:cs="Helvetica"/>
                <w:color w:val="000000"/>
              </w:rPr>
              <w:br/>
              <w:t xml:space="preserve">b)      Fixed </w:t>
            </w:r>
            <w:r w:rsidRPr="00FA7C63">
              <w:rPr>
                <w:rFonts w:ascii="Helvetica" w:eastAsia="Times New Roman" w:hAnsi="Helvetica" w:cs="Helvetica"/>
                <w:color w:val="000000"/>
              </w:rPr>
              <w:br/>
              <w:t xml:space="preserve">c)      Won’t Fix </w:t>
            </w:r>
            <w:r w:rsidRPr="00FA7C63">
              <w:rPr>
                <w:rFonts w:ascii="Helvetica" w:eastAsia="Times New Roman" w:hAnsi="Helvetica" w:cs="Helvetica"/>
                <w:color w:val="000000"/>
              </w:rPr>
              <w:br/>
              <w:t xml:space="preserve">d)      Duplicate </w:t>
            </w:r>
            <w:r w:rsidRPr="00FA7C63">
              <w:rPr>
                <w:rFonts w:ascii="Helvetica" w:eastAsia="Times New Roman" w:hAnsi="Helvetica" w:cs="Helvetica"/>
                <w:color w:val="000000"/>
              </w:rPr>
              <w:br/>
              <w:t xml:space="preserve">e)      Incomplete </w:t>
            </w:r>
            <w:r w:rsidRPr="00FA7C63">
              <w:rPr>
                <w:rFonts w:ascii="Helvetica" w:eastAsia="Times New Roman" w:hAnsi="Helvetica" w:cs="Helvetica"/>
                <w:color w:val="000000"/>
              </w:rPr>
              <w:br/>
              <w:t xml:space="preserve">f)      Cannot reproduce </w:t>
            </w:r>
            <w:r w:rsidRPr="00FA7C63">
              <w:rPr>
                <w:rFonts w:ascii="Helvetica" w:eastAsia="Times New Roman" w:hAnsi="Helvetica" w:cs="Helvetica"/>
                <w:color w:val="000000"/>
              </w:rPr>
              <w:br/>
              <w:t xml:space="preserve">g)      Not a bug </w:t>
            </w:r>
            <w:r w:rsidRPr="00FA7C63">
              <w:rPr>
                <w:rFonts w:ascii="Helvetica" w:eastAsia="Times New Roman" w:hAnsi="Helvetica" w:cs="Helvetica"/>
                <w:color w:val="000000"/>
              </w:rPr>
              <w:br/>
              <w:t xml:space="preserve">h)      Reopened </w:t>
            </w:r>
          </w:p>
        </w:tc>
        <w:tc>
          <w:tcPr>
            <w:tcW w:w="1556" w:type="dxa"/>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after="0"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A person, resolving the issue (e.g. developer) </w:t>
            </w:r>
          </w:p>
        </w:tc>
      </w:tr>
    </w:tbl>
    <w:p w:rsidR="00FA7C63" w:rsidRPr="00FA7C63" w:rsidRDefault="00FA7C63" w:rsidP="00FA7C63">
      <w:pPr>
        <w:shd w:val="clear" w:color="auto" w:fill="FFFFFF"/>
        <w:spacing w:before="283" w:after="45" w:line="240" w:lineRule="auto"/>
        <w:outlineLvl w:val="4"/>
        <w:rPr>
          <w:rFonts w:ascii="Helvetica" w:eastAsia="Times New Roman" w:hAnsi="Helvetica" w:cs="Helvetica"/>
          <w:b/>
          <w:bCs/>
          <w:color w:val="003366"/>
        </w:rPr>
      </w:pPr>
      <w:bookmarkStart w:id="14" w:name="Bugreportingrules-Optional"/>
      <w:bookmarkEnd w:id="14"/>
      <w:r w:rsidRPr="00FA7C63">
        <w:rPr>
          <w:rFonts w:ascii="Helvetica" w:eastAsia="Times New Roman" w:hAnsi="Helvetica" w:cs="Helvetica"/>
          <w:b/>
          <w:bCs/>
          <w:color w:val="003366"/>
        </w:rPr>
        <w:t>Optional</w:t>
      </w:r>
    </w:p>
    <w:tbl>
      <w:tblPr>
        <w:tblW w:w="0" w:type="auto"/>
        <w:tblCellMar>
          <w:left w:w="0" w:type="dxa"/>
          <w:right w:w="0" w:type="dxa"/>
        </w:tblCellMar>
        <w:tblLook w:val="04A0"/>
      </w:tblPr>
      <w:tblGrid>
        <w:gridCol w:w="1809"/>
        <w:gridCol w:w="5272"/>
        <w:gridCol w:w="3833"/>
      </w:tblGrid>
      <w:tr w:rsidR="00E2306E" w:rsidRPr="00FA7C63" w:rsidTr="00FA7C63">
        <w:tc>
          <w:tcPr>
            <w:tcW w:w="0" w:type="auto"/>
            <w:tcBorders>
              <w:top w:val="single" w:sz="4" w:space="0" w:color="DDDDDD"/>
              <w:left w:val="single" w:sz="4" w:space="0" w:color="DDDDDD"/>
              <w:bottom w:val="single" w:sz="4" w:space="0" w:color="DDDDDD"/>
              <w:right w:val="single" w:sz="4" w:space="0" w:color="DDDDDD"/>
            </w:tcBorders>
            <w:shd w:val="clear" w:color="auto" w:fill="F0F0F0"/>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b/>
                <w:bCs/>
                <w:color w:val="003366"/>
              </w:rPr>
            </w:pPr>
            <w:r w:rsidRPr="00FA7C63">
              <w:rPr>
                <w:rFonts w:ascii="Helvetica" w:eastAsia="Times New Roman" w:hAnsi="Helvetica" w:cs="Helvetica"/>
                <w:b/>
                <w:bCs/>
                <w:color w:val="003366"/>
              </w:rPr>
              <w:t xml:space="preserve">Name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b/>
                <w:bCs/>
                <w:color w:val="003366"/>
              </w:rPr>
            </w:pPr>
            <w:r w:rsidRPr="00FA7C63">
              <w:rPr>
                <w:rFonts w:ascii="Helvetica" w:eastAsia="Times New Roman" w:hAnsi="Helvetica" w:cs="Helvetica"/>
                <w:b/>
                <w:bCs/>
                <w:color w:val="003366"/>
              </w:rPr>
              <w:t xml:space="preserve">Description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b/>
                <w:bCs/>
                <w:color w:val="003366"/>
              </w:rPr>
            </w:pPr>
            <w:r w:rsidRPr="00FA7C63">
              <w:rPr>
                <w:rFonts w:ascii="Helvetica" w:eastAsia="Times New Roman" w:hAnsi="Helvetica" w:cs="Helvetica"/>
                <w:b/>
                <w:bCs/>
                <w:color w:val="003366"/>
              </w:rPr>
              <w:t xml:space="preserve">Submitted by </w:t>
            </w:r>
          </w:p>
        </w:tc>
      </w:tr>
      <w:tr w:rsidR="00E2306E" w:rsidRPr="00FA7C63" w:rsidTr="00FA7C63">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Link </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Link to another issue </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E2306E" w:rsidP="00FA7C63">
            <w:pPr>
              <w:spacing w:before="57" w:after="57" w:line="260" w:lineRule="atLeast"/>
              <w:rPr>
                <w:rFonts w:ascii="Helvetica" w:eastAsia="Times New Roman" w:hAnsi="Helvetica" w:cs="Helvetica"/>
                <w:color w:val="000000"/>
              </w:rPr>
            </w:pPr>
            <w:r>
              <w:rPr>
                <w:rFonts w:ascii="Helvetica" w:eastAsia="Times New Roman" w:hAnsi="Helvetica" w:cs="Helvetica"/>
                <w:color w:val="000000"/>
              </w:rPr>
              <w:t>Anyone who knows that link exists (e.g. reporter, developer…)</w:t>
            </w:r>
            <w:r w:rsidR="00FA7C63" w:rsidRPr="00FA7C63">
              <w:rPr>
                <w:rFonts w:ascii="Helvetica" w:eastAsia="Times New Roman" w:hAnsi="Helvetica" w:cs="Helvetica"/>
                <w:color w:val="000000"/>
              </w:rPr>
              <w:t xml:space="preserve"> </w:t>
            </w:r>
          </w:p>
        </w:tc>
      </w:tr>
      <w:tr w:rsidR="00E2306E" w:rsidRPr="00FA7C63" w:rsidTr="00FA7C63">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Component(s) </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Part of the product, a defect is found in </w:t>
            </w:r>
            <w:r w:rsidR="00E2306E">
              <w:rPr>
                <w:rFonts w:ascii="Helvetica" w:eastAsia="Times New Roman" w:hAnsi="Helvetica" w:cs="Helvetica"/>
                <w:color w:val="000000"/>
              </w:rPr>
              <w:t>(“SMC” by default)</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Reporter </w:t>
            </w:r>
          </w:p>
        </w:tc>
      </w:tr>
      <w:tr w:rsidR="00E2306E" w:rsidRPr="00FA7C63" w:rsidTr="00FA7C63">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Attachments </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Attached documents, such as log files, data dumps, etc. that can help investigate the defect </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Reporter </w:t>
            </w:r>
          </w:p>
        </w:tc>
      </w:tr>
      <w:tr w:rsidR="00E2306E" w:rsidRPr="00FA7C63" w:rsidTr="00FA7C63">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lastRenderedPageBreak/>
              <w:t xml:space="preserve">Comments </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Any discussion held during defect processing. </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Anyone involved in defect processing </w:t>
            </w:r>
          </w:p>
        </w:tc>
      </w:tr>
      <w:tr w:rsidR="00E2306E" w:rsidRPr="00FA7C63" w:rsidTr="00FA7C63">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Original estimate </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Estimation to fix the bug </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Resolver (Developer) </w:t>
            </w:r>
          </w:p>
        </w:tc>
      </w:tr>
      <w:tr w:rsidR="00E2306E" w:rsidRPr="00FA7C63" w:rsidTr="00FA7C63">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Time spent </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Actual time, spent fixing the bug </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Resolver (Developer) </w:t>
            </w:r>
          </w:p>
        </w:tc>
      </w:tr>
      <w:tr w:rsidR="00E2306E" w:rsidRPr="00FA7C63" w:rsidTr="00FA7C63">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Why bug appeared? </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825CFF">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A drop-down to track why bugs a</w:t>
            </w:r>
            <w:r w:rsidR="00825CFF">
              <w:rPr>
                <w:rFonts w:ascii="Helvetica" w:eastAsia="Times New Roman" w:hAnsi="Helvetica" w:cs="Helvetica"/>
                <w:color w:val="000000"/>
              </w:rPr>
              <w:t>pp</w:t>
            </w:r>
            <w:r w:rsidRPr="00FA7C63">
              <w:rPr>
                <w:rFonts w:ascii="Helvetica" w:eastAsia="Times New Roman" w:hAnsi="Helvetica" w:cs="Helvetica"/>
                <w:color w:val="000000"/>
              </w:rPr>
              <w:t xml:space="preserve">ear </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FA7C63" w:rsidRPr="00FA7C63" w:rsidRDefault="00FA7C63" w:rsidP="00FA7C63">
            <w:pPr>
              <w:spacing w:before="57" w:after="57" w:line="260" w:lineRule="atLeast"/>
              <w:rPr>
                <w:rFonts w:ascii="Helvetica" w:eastAsia="Times New Roman" w:hAnsi="Helvetica" w:cs="Helvetica"/>
                <w:color w:val="000000"/>
              </w:rPr>
            </w:pPr>
            <w:r w:rsidRPr="00FA7C63">
              <w:rPr>
                <w:rFonts w:ascii="Helvetica" w:eastAsia="Times New Roman" w:hAnsi="Helvetica" w:cs="Helvetica"/>
                <w:color w:val="000000"/>
              </w:rPr>
              <w:t xml:space="preserve">Resolver (Developer) </w:t>
            </w:r>
          </w:p>
        </w:tc>
      </w:tr>
    </w:tbl>
    <w:p w:rsidR="00EC343C" w:rsidRDefault="00EC343C" w:rsidP="00FA7C63"/>
    <w:p w:rsidR="00EF35D6" w:rsidRPr="00EF35D6" w:rsidRDefault="00EF35D6" w:rsidP="00EF35D6">
      <w:pPr>
        <w:shd w:val="clear" w:color="auto" w:fill="FFFFFF"/>
        <w:spacing w:before="363" w:after="45" w:line="240" w:lineRule="auto"/>
        <w:outlineLvl w:val="2"/>
        <w:rPr>
          <w:rFonts w:ascii="Helvetica" w:eastAsia="Times New Roman" w:hAnsi="Helvetica" w:cs="Helvetica"/>
          <w:b/>
          <w:bCs/>
          <w:color w:val="003366"/>
          <w:sz w:val="28"/>
          <w:szCs w:val="28"/>
        </w:rPr>
      </w:pPr>
      <w:bookmarkStart w:id="15" w:name="Bugreportingrules-ProductSpecifics"/>
      <w:bookmarkEnd w:id="15"/>
      <w:r w:rsidRPr="00EF35D6">
        <w:rPr>
          <w:rFonts w:ascii="Helvetica" w:eastAsia="Times New Roman" w:hAnsi="Helvetica" w:cs="Helvetica"/>
          <w:b/>
          <w:bCs/>
          <w:color w:val="003366"/>
          <w:sz w:val="28"/>
          <w:szCs w:val="28"/>
        </w:rPr>
        <w:t>Product Specifics</w:t>
      </w:r>
    </w:p>
    <w:tbl>
      <w:tblPr>
        <w:tblW w:w="0" w:type="auto"/>
        <w:tblCellMar>
          <w:left w:w="0" w:type="dxa"/>
          <w:right w:w="0" w:type="dxa"/>
        </w:tblCellMar>
        <w:tblLook w:val="04A0"/>
      </w:tblPr>
      <w:tblGrid>
        <w:gridCol w:w="793"/>
        <w:gridCol w:w="7464"/>
        <w:gridCol w:w="1704"/>
      </w:tblGrid>
      <w:tr w:rsidR="00EF35D6" w:rsidRPr="00EF35D6" w:rsidTr="00EF35D6">
        <w:tc>
          <w:tcPr>
            <w:tcW w:w="0" w:type="auto"/>
            <w:tcBorders>
              <w:top w:val="single" w:sz="4" w:space="0" w:color="DDDDDD"/>
              <w:left w:val="single" w:sz="4" w:space="0" w:color="DDDDDD"/>
              <w:bottom w:val="single" w:sz="4" w:space="0" w:color="DDDDDD"/>
              <w:right w:val="single" w:sz="4" w:space="0" w:color="DDDDDD"/>
            </w:tcBorders>
            <w:shd w:val="clear" w:color="auto" w:fill="F0F0F0"/>
            <w:tcMar>
              <w:top w:w="57" w:type="dxa"/>
              <w:left w:w="57" w:type="dxa"/>
              <w:bottom w:w="57" w:type="dxa"/>
              <w:right w:w="57" w:type="dxa"/>
            </w:tcMar>
            <w:hideMark/>
          </w:tcPr>
          <w:p w:rsidR="00EF35D6" w:rsidRPr="00EF35D6" w:rsidRDefault="00EF35D6" w:rsidP="00EF35D6">
            <w:pPr>
              <w:spacing w:before="57" w:after="57" w:line="260" w:lineRule="atLeast"/>
              <w:rPr>
                <w:rFonts w:ascii="Helvetica" w:eastAsia="Times New Roman" w:hAnsi="Helvetica" w:cs="Helvetica"/>
                <w:b/>
                <w:bCs/>
                <w:color w:val="003366"/>
                <w:sz w:val="20"/>
                <w:szCs w:val="20"/>
              </w:rPr>
            </w:pPr>
            <w:r w:rsidRPr="00EF35D6">
              <w:rPr>
                <w:rFonts w:ascii="Helvetica" w:eastAsia="Times New Roman" w:hAnsi="Helvetica" w:cs="Helvetica"/>
                <w:b/>
                <w:bCs/>
                <w:color w:val="003366"/>
                <w:sz w:val="20"/>
                <w:szCs w:val="20"/>
              </w:rPr>
              <w:t xml:space="preserve">Project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7" w:type="dxa"/>
              <w:left w:w="57" w:type="dxa"/>
              <w:bottom w:w="57" w:type="dxa"/>
              <w:right w:w="57" w:type="dxa"/>
            </w:tcMar>
            <w:hideMark/>
          </w:tcPr>
          <w:p w:rsidR="00EF35D6" w:rsidRPr="00EF35D6" w:rsidRDefault="00EF35D6" w:rsidP="00EF35D6">
            <w:pPr>
              <w:spacing w:before="57" w:after="57" w:line="260" w:lineRule="atLeast"/>
              <w:rPr>
                <w:rFonts w:ascii="Helvetica" w:eastAsia="Times New Roman" w:hAnsi="Helvetica" w:cs="Helvetica"/>
                <w:b/>
                <w:bCs/>
                <w:color w:val="003366"/>
                <w:sz w:val="20"/>
                <w:szCs w:val="20"/>
              </w:rPr>
            </w:pPr>
            <w:r w:rsidRPr="00EF35D6">
              <w:rPr>
                <w:rFonts w:ascii="Helvetica" w:eastAsia="Times New Roman" w:hAnsi="Helvetica" w:cs="Helvetica"/>
                <w:b/>
                <w:bCs/>
                <w:color w:val="003366"/>
                <w:sz w:val="20"/>
                <w:szCs w:val="20"/>
              </w:rPr>
              <w:t xml:space="preserve">Specific environment information </w:t>
            </w:r>
          </w:p>
        </w:tc>
        <w:tc>
          <w:tcPr>
            <w:tcW w:w="0" w:type="auto"/>
            <w:tcBorders>
              <w:top w:val="single" w:sz="4" w:space="0" w:color="DDDDDD"/>
              <w:left w:val="single" w:sz="4" w:space="0" w:color="DDDDDD"/>
              <w:bottom w:val="single" w:sz="4" w:space="0" w:color="DDDDDD"/>
              <w:right w:val="single" w:sz="4" w:space="0" w:color="DDDDDD"/>
            </w:tcBorders>
            <w:shd w:val="clear" w:color="auto" w:fill="F0F0F0"/>
            <w:tcMar>
              <w:top w:w="57" w:type="dxa"/>
              <w:left w:w="57" w:type="dxa"/>
              <w:bottom w:w="57" w:type="dxa"/>
              <w:right w:w="57" w:type="dxa"/>
            </w:tcMar>
            <w:hideMark/>
          </w:tcPr>
          <w:p w:rsidR="00EF35D6" w:rsidRPr="00EF35D6" w:rsidRDefault="00EF35D6" w:rsidP="00EF35D6">
            <w:pPr>
              <w:spacing w:before="57" w:after="57" w:line="260" w:lineRule="atLeast"/>
              <w:rPr>
                <w:rFonts w:ascii="Helvetica" w:eastAsia="Times New Roman" w:hAnsi="Helvetica" w:cs="Helvetica"/>
                <w:b/>
                <w:bCs/>
                <w:color w:val="003366"/>
                <w:sz w:val="20"/>
                <w:szCs w:val="20"/>
              </w:rPr>
            </w:pPr>
            <w:r w:rsidRPr="00EF35D6">
              <w:rPr>
                <w:rFonts w:ascii="Helvetica" w:eastAsia="Times New Roman" w:hAnsi="Helvetica" w:cs="Helvetica"/>
                <w:b/>
                <w:bCs/>
                <w:color w:val="003366"/>
                <w:sz w:val="20"/>
                <w:szCs w:val="20"/>
              </w:rPr>
              <w:t xml:space="preserve">Default assignee </w:t>
            </w:r>
          </w:p>
        </w:tc>
      </w:tr>
      <w:tr w:rsidR="00EF35D6" w:rsidRPr="00EF35D6" w:rsidTr="00EF35D6">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EF35D6" w:rsidRPr="00EF35D6" w:rsidRDefault="00EF35D6" w:rsidP="00EF35D6">
            <w:pPr>
              <w:spacing w:before="57" w:after="57" w:line="260"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TAS</w:t>
            </w:r>
            <w:r w:rsidRPr="00EF35D6">
              <w:rPr>
                <w:rFonts w:ascii="Helvetica" w:eastAsia="Times New Roman" w:hAnsi="Helvetica" w:cs="Helvetica"/>
                <w:color w:val="000000"/>
                <w:sz w:val="20"/>
                <w:szCs w:val="20"/>
              </w:rPr>
              <w:t xml:space="preserve"> </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EF35D6" w:rsidRPr="00EF35D6" w:rsidRDefault="00EF35D6" w:rsidP="00EF35D6">
            <w:pPr>
              <w:numPr>
                <w:ilvl w:val="0"/>
                <w:numId w:val="5"/>
              </w:numPr>
              <w:spacing w:after="0" w:line="260" w:lineRule="atLeast"/>
              <w:rPr>
                <w:rFonts w:ascii="Helvetica" w:eastAsia="Times New Roman" w:hAnsi="Helvetica" w:cs="Helvetica"/>
                <w:color w:val="000000"/>
                <w:sz w:val="20"/>
                <w:szCs w:val="20"/>
              </w:rPr>
            </w:pPr>
            <w:r w:rsidRPr="00EF35D6">
              <w:rPr>
                <w:rFonts w:ascii="Helvetica" w:eastAsia="Times New Roman" w:hAnsi="Helvetica" w:cs="Helvetica"/>
                <w:color w:val="000000"/>
                <w:sz w:val="20"/>
                <w:szCs w:val="20"/>
              </w:rPr>
              <w:t>Version number</w:t>
            </w:r>
          </w:p>
          <w:p w:rsidR="00EF35D6" w:rsidRPr="00EF35D6" w:rsidRDefault="00EF35D6" w:rsidP="00EF35D6">
            <w:pPr>
              <w:numPr>
                <w:ilvl w:val="0"/>
                <w:numId w:val="5"/>
              </w:numPr>
              <w:spacing w:after="0" w:line="260" w:lineRule="atLeast"/>
              <w:rPr>
                <w:rFonts w:ascii="Helvetica" w:eastAsia="Times New Roman" w:hAnsi="Helvetica" w:cs="Helvetica"/>
                <w:color w:val="000000"/>
                <w:sz w:val="20"/>
                <w:szCs w:val="20"/>
              </w:rPr>
            </w:pPr>
            <w:r w:rsidRPr="00EF35D6">
              <w:rPr>
                <w:rFonts w:ascii="Helvetica" w:eastAsia="Times New Roman" w:hAnsi="Helvetica" w:cs="Helvetica"/>
                <w:color w:val="000000"/>
                <w:sz w:val="20"/>
                <w:szCs w:val="20"/>
              </w:rPr>
              <w:t>Test environment where bug is reproduced (DB information)</w:t>
            </w:r>
          </w:p>
          <w:p w:rsidR="00EF35D6" w:rsidRPr="00EF35D6" w:rsidRDefault="00EF35D6" w:rsidP="00EF35D6">
            <w:pPr>
              <w:numPr>
                <w:ilvl w:val="0"/>
                <w:numId w:val="5"/>
              </w:numPr>
              <w:spacing w:after="0" w:line="260" w:lineRule="atLeast"/>
              <w:rPr>
                <w:rFonts w:ascii="Helvetica" w:eastAsia="Times New Roman" w:hAnsi="Helvetica" w:cs="Helvetica"/>
                <w:color w:val="000000"/>
                <w:sz w:val="20"/>
                <w:szCs w:val="20"/>
              </w:rPr>
            </w:pPr>
            <w:r w:rsidRPr="00EF35D6">
              <w:rPr>
                <w:rFonts w:ascii="Helvetica" w:eastAsia="Times New Roman" w:hAnsi="Helvetica" w:cs="Helvetica"/>
                <w:color w:val="000000"/>
                <w:sz w:val="20"/>
                <w:szCs w:val="20"/>
              </w:rPr>
              <w:t>Account number</w:t>
            </w:r>
          </w:p>
          <w:p w:rsidR="00EF35D6" w:rsidRPr="00EF35D6" w:rsidRDefault="00EF35D6" w:rsidP="00EF35D6">
            <w:pPr>
              <w:numPr>
                <w:ilvl w:val="0"/>
                <w:numId w:val="5"/>
              </w:numPr>
              <w:spacing w:after="0" w:line="260" w:lineRule="atLeast"/>
              <w:rPr>
                <w:rFonts w:ascii="Helvetica" w:eastAsia="Times New Roman" w:hAnsi="Helvetica" w:cs="Helvetica"/>
                <w:color w:val="000000"/>
                <w:sz w:val="20"/>
                <w:szCs w:val="20"/>
              </w:rPr>
            </w:pPr>
            <w:r w:rsidRPr="00EF35D6">
              <w:rPr>
                <w:rFonts w:ascii="Helvetica" w:eastAsia="Times New Roman" w:hAnsi="Helvetica" w:cs="Helvetica"/>
                <w:color w:val="000000"/>
                <w:sz w:val="20"/>
                <w:szCs w:val="20"/>
              </w:rPr>
              <w:t>TAM</w:t>
            </w:r>
            <w:r w:rsidR="001F7CBF">
              <w:rPr>
                <w:rFonts w:ascii="Helvetica" w:eastAsia="Times New Roman" w:hAnsi="Helvetica" w:cs="Helvetica"/>
                <w:color w:val="000000"/>
                <w:sz w:val="20"/>
                <w:szCs w:val="20"/>
              </w:rPr>
              <w:t xml:space="preserve">, </w:t>
            </w:r>
            <w:r w:rsidRPr="00EF35D6">
              <w:rPr>
                <w:rFonts w:ascii="Helvetica" w:eastAsia="Times New Roman" w:hAnsi="Helvetica" w:cs="Helvetica"/>
                <w:color w:val="000000"/>
                <w:sz w:val="20"/>
                <w:szCs w:val="20"/>
              </w:rPr>
              <w:t xml:space="preserve"> TGS </w:t>
            </w:r>
            <w:r w:rsidR="001F7CBF">
              <w:rPr>
                <w:rFonts w:ascii="Helvetica" w:eastAsia="Times New Roman" w:hAnsi="Helvetica" w:cs="Helvetica"/>
                <w:color w:val="000000"/>
                <w:sz w:val="20"/>
                <w:szCs w:val="20"/>
              </w:rPr>
              <w:t xml:space="preserve">and SMC </w:t>
            </w:r>
            <w:r w:rsidRPr="00EF35D6">
              <w:rPr>
                <w:rFonts w:ascii="Helvetica" w:eastAsia="Times New Roman" w:hAnsi="Helvetica" w:cs="Helvetica"/>
                <w:color w:val="000000"/>
                <w:sz w:val="20"/>
                <w:szCs w:val="20"/>
              </w:rPr>
              <w:t>logs (log files, reproduce the problem, attach file)</w:t>
            </w:r>
          </w:p>
          <w:p w:rsidR="00EF35D6" w:rsidRPr="00EF35D6" w:rsidRDefault="00EF35D6" w:rsidP="00EF35D6">
            <w:pPr>
              <w:numPr>
                <w:ilvl w:val="0"/>
                <w:numId w:val="5"/>
              </w:numPr>
              <w:spacing w:after="0" w:line="260" w:lineRule="atLeast"/>
              <w:rPr>
                <w:rFonts w:ascii="Helvetica" w:eastAsia="Times New Roman" w:hAnsi="Helvetica" w:cs="Helvetica"/>
                <w:color w:val="000000"/>
                <w:sz w:val="20"/>
                <w:szCs w:val="20"/>
              </w:rPr>
            </w:pPr>
            <w:r w:rsidRPr="00EF35D6">
              <w:rPr>
                <w:rFonts w:ascii="Helvetica" w:eastAsia="Times New Roman" w:hAnsi="Helvetica" w:cs="Helvetica"/>
                <w:color w:val="000000"/>
                <w:sz w:val="20"/>
                <w:szCs w:val="20"/>
              </w:rPr>
              <w:t>Call time (in case log is missed or contains several calls)</w:t>
            </w:r>
          </w:p>
          <w:p w:rsidR="00EF35D6" w:rsidRPr="00EF35D6" w:rsidRDefault="00EF35D6" w:rsidP="00EF35D6">
            <w:pPr>
              <w:numPr>
                <w:ilvl w:val="0"/>
                <w:numId w:val="5"/>
              </w:numPr>
              <w:spacing w:after="0" w:line="260" w:lineRule="atLeast"/>
              <w:rPr>
                <w:rFonts w:ascii="Helvetica" w:eastAsia="Times New Roman" w:hAnsi="Helvetica" w:cs="Helvetica"/>
                <w:color w:val="000000"/>
                <w:sz w:val="20"/>
                <w:szCs w:val="20"/>
              </w:rPr>
            </w:pPr>
            <w:r w:rsidRPr="00EF35D6">
              <w:rPr>
                <w:rFonts w:ascii="Helvetica" w:eastAsia="Times New Roman" w:hAnsi="Helvetica" w:cs="Helvetica"/>
                <w:color w:val="000000"/>
                <w:sz w:val="20"/>
                <w:szCs w:val="20"/>
              </w:rPr>
              <w:t>Calling number</w:t>
            </w:r>
          </w:p>
          <w:p w:rsidR="00EF35D6" w:rsidRPr="00EF35D6" w:rsidRDefault="00EF35D6" w:rsidP="00EF35D6">
            <w:pPr>
              <w:numPr>
                <w:ilvl w:val="0"/>
                <w:numId w:val="5"/>
              </w:numPr>
              <w:spacing w:after="0" w:line="260" w:lineRule="atLeast"/>
              <w:rPr>
                <w:rFonts w:ascii="Helvetica" w:eastAsia="Times New Roman" w:hAnsi="Helvetica" w:cs="Helvetica"/>
                <w:color w:val="000000"/>
                <w:sz w:val="20"/>
                <w:szCs w:val="20"/>
              </w:rPr>
            </w:pPr>
            <w:r w:rsidRPr="00EF35D6">
              <w:rPr>
                <w:rFonts w:ascii="Helvetica" w:eastAsia="Times New Roman" w:hAnsi="Helvetica" w:cs="Helvetica"/>
                <w:color w:val="000000"/>
                <w:sz w:val="20"/>
                <w:szCs w:val="20"/>
              </w:rPr>
              <w:t>Called number</w:t>
            </w:r>
          </w:p>
          <w:p w:rsidR="00EF35D6" w:rsidRDefault="00EF35D6" w:rsidP="00EF35D6">
            <w:pPr>
              <w:numPr>
                <w:ilvl w:val="0"/>
                <w:numId w:val="5"/>
              </w:numPr>
              <w:spacing w:after="0" w:line="260" w:lineRule="atLeast"/>
              <w:rPr>
                <w:rFonts w:ascii="Helvetica" w:eastAsia="Times New Roman" w:hAnsi="Helvetica" w:cs="Helvetica"/>
                <w:color w:val="000000"/>
                <w:sz w:val="20"/>
                <w:szCs w:val="20"/>
              </w:rPr>
            </w:pPr>
            <w:r w:rsidRPr="00EF35D6">
              <w:rPr>
                <w:rFonts w:ascii="Helvetica" w:eastAsia="Times New Roman" w:hAnsi="Helvetica" w:cs="Helvetica"/>
                <w:color w:val="000000"/>
                <w:sz w:val="20"/>
                <w:szCs w:val="20"/>
              </w:rPr>
              <w:t>Record from session log (if call was made not on local machine)</w:t>
            </w:r>
          </w:p>
          <w:p w:rsidR="001F7CBF" w:rsidRPr="00EF35D6" w:rsidRDefault="001F7CBF" w:rsidP="00EF35D6">
            <w:pPr>
              <w:numPr>
                <w:ilvl w:val="0"/>
                <w:numId w:val="5"/>
              </w:numPr>
              <w:spacing w:after="0" w:line="260"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SIP traffic from both sides: client and server</w:t>
            </w:r>
          </w:p>
        </w:tc>
        <w:tc>
          <w:tcPr>
            <w:tcW w:w="0" w:type="auto"/>
            <w:tcBorders>
              <w:top w:val="single" w:sz="4" w:space="0" w:color="DDDDDD"/>
              <w:left w:val="single" w:sz="4" w:space="0" w:color="DDDDDD"/>
              <w:bottom w:val="single" w:sz="4" w:space="0" w:color="DDDDDD"/>
              <w:right w:val="single" w:sz="4" w:space="0" w:color="DDDDDD"/>
            </w:tcBorders>
            <w:tcMar>
              <w:top w:w="57" w:type="dxa"/>
              <w:left w:w="57" w:type="dxa"/>
              <w:bottom w:w="57" w:type="dxa"/>
              <w:right w:w="57" w:type="dxa"/>
            </w:tcMar>
            <w:hideMark/>
          </w:tcPr>
          <w:p w:rsidR="00EF35D6" w:rsidRPr="00EF35D6" w:rsidRDefault="00EF35D6" w:rsidP="00EF35D6">
            <w:pPr>
              <w:spacing w:after="0" w:line="260" w:lineRule="atLeast"/>
              <w:rPr>
                <w:rFonts w:ascii="Helvetica" w:eastAsia="Times New Roman" w:hAnsi="Helvetica" w:cs="Helvetica"/>
                <w:color w:val="000000"/>
                <w:sz w:val="20"/>
                <w:szCs w:val="20"/>
              </w:rPr>
            </w:pPr>
            <w:r>
              <w:rPr>
                <w:rFonts w:ascii="Helvetica" w:eastAsia="Times New Roman" w:hAnsi="Helvetica" w:cs="Helvetica"/>
                <w:color w:val="000000"/>
                <w:sz w:val="20"/>
                <w:szCs w:val="20"/>
              </w:rPr>
              <w:t>Irina Tomilova</w:t>
            </w:r>
          </w:p>
        </w:tc>
      </w:tr>
    </w:tbl>
    <w:p w:rsidR="00EF35D6" w:rsidRDefault="00EF35D6" w:rsidP="00FA7C63"/>
    <w:p w:rsidR="001502D3" w:rsidRPr="00071D8A" w:rsidRDefault="002F2969" w:rsidP="00FA7C63">
      <w:pPr>
        <w:rPr>
          <w:rFonts w:ascii="Helvetica" w:eastAsia="Times New Roman" w:hAnsi="Helvetica" w:cs="Helvetica"/>
          <w:b/>
          <w:bCs/>
          <w:color w:val="003366"/>
        </w:rPr>
      </w:pPr>
      <w:r>
        <w:rPr>
          <w:rFonts w:ascii="Helvetica" w:eastAsia="Times New Roman" w:hAnsi="Helvetica" w:cs="Helvetica"/>
          <w:b/>
          <w:bCs/>
          <w:color w:val="003366"/>
        </w:rPr>
        <w:br w:type="page"/>
      </w:r>
      <w:r w:rsidR="001502D3" w:rsidRPr="00071D8A">
        <w:rPr>
          <w:rFonts w:ascii="Helvetica" w:eastAsia="Times New Roman" w:hAnsi="Helvetica" w:cs="Helvetica"/>
          <w:b/>
          <w:bCs/>
          <w:color w:val="003366"/>
        </w:rPr>
        <w:lastRenderedPageBreak/>
        <w:t>How to get TAM, TGS, SMC logs</w:t>
      </w:r>
      <w:r w:rsidR="00071D8A" w:rsidRPr="00071D8A">
        <w:rPr>
          <w:rFonts w:ascii="Helvetica" w:eastAsia="Times New Roman" w:hAnsi="Helvetica" w:cs="Helvetica"/>
          <w:b/>
          <w:bCs/>
          <w:color w:val="003366"/>
        </w:rPr>
        <w:t xml:space="preserve"> and </w:t>
      </w:r>
      <w:r w:rsidR="001502D3" w:rsidRPr="00071D8A">
        <w:rPr>
          <w:rFonts w:ascii="Helvetica" w:eastAsia="Times New Roman" w:hAnsi="Helvetica" w:cs="Helvetica"/>
          <w:b/>
          <w:bCs/>
          <w:color w:val="003366"/>
        </w:rPr>
        <w:t>SIP traffic</w:t>
      </w:r>
      <w:r w:rsidR="00071D8A" w:rsidRPr="00071D8A">
        <w:rPr>
          <w:rFonts w:ascii="Helvetica" w:eastAsia="Times New Roman" w:hAnsi="Helvetica" w:cs="Helvetica"/>
          <w:b/>
          <w:bCs/>
          <w:color w:val="003366"/>
        </w:rPr>
        <w:t xml:space="preserve"> (from QAPRO environment)</w:t>
      </w:r>
      <w:r w:rsidR="001502D3" w:rsidRPr="00071D8A">
        <w:rPr>
          <w:rFonts w:ascii="Helvetica" w:eastAsia="Times New Roman" w:hAnsi="Helvetica" w:cs="Helvetica"/>
          <w:b/>
          <w:bCs/>
          <w:color w:val="003366"/>
        </w:rPr>
        <w:t>.</w:t>
      </w:r>
    </w:p>
    <w:p w:rsidR="00403FD2" w:rsidRDefault="00071D8A" w:rsidP="00071D8A">
      <w:pPr>
        <w:numPr>
          <w:ilvl w:val="0"/>
          <w:numId w:val="6"/>
        </w:numPr>
        <w:rPr>
          <w:rFonts w:ascii="Helvetica" w:eastAsia="Times New Roman" w:hAnsi="Helvetica" w:cs="Helvetica"/>
          <w:sz w:val="20"/>
          <w:szCs w:val="20"/>
        </w:rPr>
      </w:pPr>
      <w:r w:rsidRPr="00403FD2">
        <w:rPr>
          <w:rFonts w:ascii="Helvetica" w:eastAsia="Times New Roman" w:hAnsi="Helvetica" w:cs="Helvetica"/>
          <w:sz w:val="20"/>
          <w:szCs w:val="20"/>
        </w:rPr>
        <w:t xml:space="preserve">Go to </w:t>
      </w:r>
      <w:hyperlink r:id="rId7" w:history="1">
        <w:r w:rsidRPr="00403FD2">
          <w:rPr>
            <w:rFonts w:ascii="Helvetica" w:eastAsia="Times New Roman" w:hAnsi="Helvetica" w:cs="Helvetica"/>
            <w:sz w:val="20"/>
            <w:szCs w:val="20"/>
          </w:rPr>
          <w:t>http://46.228.8.136/</w:t>
        </w:r>
      </w:hyperlink>
      <w:r w:rsidRPr="00403FD2">
        <w:rPr>
          <w:rFonts w:ascii="Helvetica" w:eastAsia="Times New Roman" w:hAnsi="Helvetica" w:cs="Helvetica"/>
          <w:sz w:val="20"/>
          <w:szCs w:val="20"/>
        </w:rPr>
        <w:t>.</w:t>
      </w:r>
    </w:p>
    <w:p w:rsidR="00403FD2" w:rsidRDefault="00071D8A" w:rsidP="00071D8A">
      <w:pPr>
        <w:numPr>
          <w:ilvl w:val="0"/>
          <w:numId w:val="6"/>
        </w:numPr>
        <w:rPr>
          <w:rFonts w:ascii="Helvetica" w:eastAsia="Times New Roman" w:hAnsi="Helvetica" w:cs="Helvetica"/>
          <w:sz w:val="20"/>
          <w:szCs w:val="20"/>
        </w:rPr>
      </w:pPr>
      <w:r w:rsidRPr="00403FD2">
        <w:rPr>
          <w:rFonts w:ascii="Helvetica" w:eastAsia="Times New Roman" w:hAnsi="Helvetica" w:cs="Helvetica"/>
          <w:sz w:val="20"/>
          <w:szCs w:val="20"/>
        </w:rPr>
        <w:t>Enter your login/password (see AccessList.xls).</w:t>
      </w:r>
    </w:p>
    <w:p w:rsidR="00403FD2" w:rsidRPr="00403FD2" w:rsidRDefault="00071D8A" w:rsidP="00071D8A">
      <w:pPr>
        <w:numPr>
          <w:ilvl w:val="0"/>
          <w:numId w:val="6"/>
        </w:numPr>
        <w:rPr>
          <w:rFonts w:ascii="Helvetica" w:eastAsia="Times New Roman" w:hAnsi="Helvetica" w:cs="Helvetica"/>
          <w:sz w:val="20"/>
          <w:szCs w:val="20"/>
        </w:rPr>
      </w:pPr>
      <w:r w:rsidRPr="00403FD2">
        <w:rPr>
          <w:rFonts w:ascii="Helvetica" w:eastAsia="Times New Roman" w:hAnsi="Helvetica" w:cs="Helvetica"/>
          <w:sz w:val="20"/>
          <w:szCs w:val="20"/>
        </w:rPr>
        <w:t>Select folder that contains required logs (e.g. “spb01-t01-tas01” for TAS server 01).</w:t>
      </w:r>
    </w:p>
    <w:p w:rsidR="002F2969" w:rsidRPr="00403FD2" w:rsidRDefault="002F2969" w:rsidP="00071D8A">
      <w:pPr>
        <w:pStyle w:val="ListParagraph"/>
        <w:numPr>
          <w:ilvl w:val="0"/>
          <w:numId w:val="6"/>
        </w:numPr>
        <w:rPr>
          <w:rFonts w:ascii="Helvetica" w:eastAsia="Times New Roman" w:hAnsi="Helvetica" w:cs="Helvetica"/>
          <w:sz w:val="20"/>
          <w:szCs w:val="20"/>
        </w:rPr>
      </w:pPr>
      <w:r w:rsidRPr="00403FD2">
        <w:rPr>
          <w:rFonts w:ascii="Helvetica" w:eastAsia="Times New Roman" w:hAnsi="Helvetica" w:cs="Helvetica"/>
          <w:sz w:val="20"/>
          <w:szCs w:val="20"/>
        </w:rPr>
        <w:t>Open log and attach the part which contains information about your call(s) to your bug.</w:t>
      </w:r>
    </w:p>
    <w:p w:rsidR="00B51AA9" w:rsidRPr="00DC7995" w:rsidRDefault="00403FD2" w:rsidP="00FA7C63">
      <w:pPr>
        <w:rPr>
          <w:rFonts w:ascii="Helvetica" w:eastAsia="Times New Roman" w:hAnsi="Helvetica" w:cs="Helvetica"/>
          <w:b/>
          <w:color w:val="0070C0"/>
          <w:sz w:val="20"/>
          <w:szCs w:val="20"/>
        </w:rPr>
      </w:pPr>
      <w:r>
        <w:rPr>
          <w:rFonts w:ascii="Helvetica" w:eastAsia="Times New Roman" w:hAnsi="Helvetica" w:cs="Helvetica"/>
          <w:color w:val="FF0000"/>
          <w:sz w:val="20"/>
          <w:szCs w:val="20"/>
        </w:rPr>
        <w:pict>
          <v:shape id="_x0000_i1027" type="#_x0000_t75" style="width:539.7pt;height:245.5pt">
            <v:imagedata r:id="rId8" o:title=""/>
          </v:shape>
        </w:pict>
      </w:r>
      <w:r w:rsidR="00DC7995">
        <w:rPr>
          <w:rFonts w:ascii="Helvetica" w:eastAsia="Times New Roman" w:hAnsi="Helvetica" w:cs="Helvetica"/>
          <w:color w:val="FF0000"/>
          <w:sz w:val="20"/>
          <w:szCs w:val="20"/>
        </w:rPr>
        <w:br w:type="page"/>
      </w:r>
      <w:r w:rsidR="00B51AA9" w:rsidRPr="00DC7995">
        <w:rPr>
          <w:rFonts w:ascii="Helvetica" w:eastAsia="Times New Roman" w:hAnsi="Helvetica" w:cs="Helvetica"/>
          <w:b/>
          <w:color w:val="0070C0"/>
          <w:sz w:val="20"/>
          <w:szCs w:val="20"/>
        </w:rPr>
        <w:lastRenderedPageBreak/>
        <w:t>How to get record from session log.</w:t>
      </w:r>
    </w:p>
    <w:p w:rsidR="00403FD2" w:rsidRPr="00403FD2" w:rsidRDefault="00B51AA9" w:rsidP="002F2969">
      <w:pPr>
        <w:pStyle w:val="ListParagraph"/>
        <w:numPr>
          <w:ilvl w:val="0"/>
          <w:numId w:val="8"/>
        </w:numPr>
        <w:rPr>
          <w:rFonts w:ascii="Helvetica" w:eastAsia="Times New Roman" w:hAnsi="Helvetica" w:cs="Helvetica"/>
          <w:sz w:val="20"/>
          <w:szCs w:val="20"/>
        </w:rPr>
      </w:pPr>
      <w:r w:rsidRPr="00B51AA9">
        <w:rPr>
          <w:rFonts w:ascii="Helvetica" w:eastAsia="Times New Roman" w:hAnsi="Helvetica" w:cs="Helvetica"/>
          <w:sz w:val="20"/>
          <w:szCs w:val="20"/>
        </w:rPr>
        <w:t>Go to Admin Web (</w:t>
      </w:r>
      <w:hyperlink r:id="rId9" w:history="1">
        <w:r w:rsidR="009617A7" w:rsidRPr="00FD16EC">
          <w:rPr>
            <w:rStyle w:val="Hyperlink"/>
          </w:rPr>
          <w:t>http://service.qa.dins.ru:8088</w:t>
        </w:r>
      </w:hyperlink>
      <w:r w:rsidRPr="00B51AA9">
        <w:rPr>
          <w:rFonts w:ascii="Helvetica" w:eastAsia="Times New Roman" w:hAnsi="Helvetica" w:cs="Helvetica"/>
          <w:sz w:val="20"/>
          <w:szCs w:val="20"/>
        </w:rPr>
        <w:t>)</w:t>
      </w:r>
    </w:p>
    <w:p w:rsidR="00403FD2" w:rsidRPr="00403FD2" w:rsidRDefault="002F2969" w:rsidP="00FA7C63">
      <w:pPr>
        <w:pStyle w:val="ListParagraph"/>
        <w:numPr>
          <w:ilvl w:val="0"/>
          <w:numId w:val="8"/>
        </w:numPr>
        <w:rPr>
          <w:rFonts w:ascii="Helvetica" w:eastAsia="Times New Roman" w:hAnsi="Helvetica" w:cs="Helvetica"/>
          <w:sz w:val="20"/>
          <w:szCs w:val="20"/>
        </w:rPr>
      </w:pPr>
      <w:r w:rsidRPr="00403FD2">
        <w:rPr>
          <w:rFonts w:ascii="Helvetica" w:eastAsia="Times New Roman" w:hAnsi="Helvetica" w:cs="Helvetica"/>
          <w:sz w:val="20"/>
          <w:szCs w:val="20"/>
        </w:rPr>
        <w:t>Enter your logi</w:t>
      </w:r>
      <w:r w:rsidR="00403FD2" w:rsidRPr="00403FD2">
        <w:rPr>
          <w:rFonts w:ascii="Helvetica" w:eastAsia="Times New Roman" w:hAnsi="Helvetica" w:cs="Helvetica"/>
          <w:sz w:val="20"/>
          <w:szCs w:val="20"/>
        </w:rPr>
        <w:t>n/password (see AccessList.xls)</w:t>
      </w:r>
    </w:p>
    <w:p w:rsidR="00403FD2" w:rsidRDefault="00403FD2" w:rsidP="00FA7C63">
      <w:pPr>
        <w:pStyle w:val="ListParagraph"/>
        <w:numPr>
          <w:ilvl w:val="0"/>
          <w:numId w:val="8"/>
        </w:numPr>
        <w:rPr>
          <w:rFonts w:ascii="Helvetica" w:eastAsia="Times New Roman" w:hAnsi="Helvetica" w:cs="Helvetica"/>
          <w:sz w:val="20"/>
          <w:szCs w:val="20"/>
        </w:rPr>
      </w:pPr>
      <w:r>
        <w:rPr>
          <w:rFonts w:ascii="Helvetica" w:eastAsia="Times New Roman" w:hAnsi="Helvetica" w:cs="Helvetica"/>
          <w:sz w:val="20"/>
          <w:szCs w:val="20"/>
        </w:rPr>
        <w:t>F</w:t>
      </w:r>
      <w:r w:rsidR="00B51AA9" w:rsidRPr="00403FD2">
        <w:rPr>
          <w:rFonts w:ascii="Helvetica" w:eastAsia="Times New Roman" w:hAnsi="Helvetica" w:cs="Helvetica"/>
          <w:sz w:val="20"/>
          <w:szCs w:val="20"/>
        </w:rPr>
        <w:t>ind your account in “Subscribers” (e.g. search by Phone Number)</w:t>
      </w:r>
    </w:p>
    <w:p w:rsidR="00403FD2" w:rsidRDefault="00403FD2" w:rsidP="00FA7C63">
      <w:pPr>
        <w:pStyle w:val="ListParagraph"/>
        <w:numPr>
          <w:ilvl w:val="0"/>
          <w:numId w:val="8"/>
        </w:numPr>
        <w:rPr>
          <w:rFonts w:ascii="Helvetica" w:eastAsia="Times New Roman" w:hAnsi="Helvetica" w:cs="Helvetica"/>
          <w:sz w:val="20"/>
          <w:szCs w:val="20"/>
        </w:rPr>
      </w:pPr>
      <w:r>
        <w:rPr>
          <w:rFonts w:ascii="Helvetica" w:eastAsia="Times New Roman" w:hAnsi="Helvetica" w:cs="Helvetica"/>
          <w:sz w:val="20"/>
          <w:szCs w:val="20"/>
        </w:rPr>
        <w:t>G</w:t>
      </w:r>
      <w:r w:rsidR="00B51AA9" w:rsidRPr="00403FD2">
        <w:rPr>
          <w:rFonts w:ascii="Helvetica" w:eastAsia="Times New Roman" w:hAnsi="Helvetica" w:cs="Helvetica"/>
          <w:sz w:val="20"/>
          <w:szCs w:val="20"/>
        </w:rPr>
        <w:t>o to Session Log there</w:t>
      </w:r>
    </w:p>
    <w:p w:rsidR="00B51AA9" w:rsidRPr="00403FD2" w:rsidRDefault="00403FD2" w:rsidP="00FA7C63">
      <w:pPr>
        <w:pStyle w:val="ListParagraph"/>
        <w:numPr>
          <w:ilvl w:val="0"/>
          <w:numId w:val="8"/>
        </w:numPr>
        <w:rPr>
          <w:rFonts w:ascii="Helvetica" w:eastAsia="Times New Roman" w:hAnsi="Helvetica" w:cs="Helvetica"/>
          <w:sz w:val="20"/>
          <w:szCs w:val="20"/>
        </w:rPr>
      </w:pPr>
      <w:r>
        <w:rPr>
          <w:rFonts w:ascii="Helvetica" w:eastAsia="Times New Roman" w:hAnsi="Helvetica" w:cs="Helvetica"/>
          <w:sz w:val="20"/>
          <w:szCs w:val="20"/>
        </w:rPr>
        <w:t>S</w:t>
      </w:r>
      <w:r w:rsidR="00B51AA9" w:rsidRPr="00403FD2">
        <w:rPr>
          <w:rFonts w:ascii="Helvetica" w:eastAsia="Times New Roman" w:hAnsi="Helvetica" w:cs="Helvetica"/>
          <w:sz w:val="20"/>
          <w:szCs w:val="20"/>
        </w:rPr>
        <w:t>elect your call and paste it to bug.</w:t>
      </w:r>
    </w:p>
    <w:p w:rsidR="00DC7995" w:rsidRPr="00B51AA9" w:rsidRDefault="00DC7995" w:rsidP="00FA7C63">
      <w:pPr>
        <w:rPr>
          <w:rFonts w:ascii="Helvetica" w:eastAsia="Times New Roman" w:hAnsi="Helvetica" w:cs="Helvetica"/>
          <w:sz w:val="20"/>
          <w:szCs w:val="20"/>
        </w:rPr>
      </w:pPr>
      <w:r>
        <w:rPr>
          <w:rFonts w:ascii="Helvetica" w:eastAsia="Times New Roman" w:hAnsi="Helvetica" w:cs="Helvetica"/>
          <w:sz w:val="20"/>
          <w:szCs w:val="20"/>
        </w:rPr>
        <w:pict>
          <v:shape id="_x0000_i1028" type="#_x0000_t75" style="width:539.15pt;height:377.55pt">
            <v:imagedata r:id="rId10" o:title=""/>
          </v:shape>
        </w:pict>
      </w:r>
    </w:p>
    <w:sectPr w:rsidR="00DC7995" w:rsidRPr="00B51AA9" w:rsidSect="00FA7C63">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Helvetica">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944241"/>
    <w:multiLevelType w:val="multilevel"/>
    <w:tmpl w:val="F36C3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326AA4"/>
    <w:multiLevelType w:val="hybridMultilevel"/>
    <w:tmpl w:val="53AA2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1C244D"/>
    <w:multiLevelType w:val="multilevel"/>
    <w:tmpl w:val="B150C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1D4F0A"/>
    <w:multiLevelType w:val="multilevel"/>
    <w:tmpl w:val="11C03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CE1208F"/>
    <w:multiLevelType w:val="hybridMultilevel"/>
    <w:tmpl w:val="53AA2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2C7EFD"/>
    <w:multiLevelType w:val="multilevel"/>
    <w:tmpl w:val="E376A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CE25F61"/>
    <w:multiLevelType w:val="hybridMultilevel"/>
    <w:tmpl w:val="560EC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187CD4"/>
    <w:multiLevelType w:val="hybridMultilevel"/>
    <w:tmpl w:val="661CB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3"/>
  </w:num>
  <w:num w:numId="5">
    <w:abstractNumId w:val="0"/>
  </w:num>
  <w:num w:numId="6">
    <w:abstractNumId w:val="1"/>
  </w:num>
  <w:num w:numId="7">
    <w:abstractNumId w:val="6"/>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grammar="clean"/>
  <w:doNotTrackMoves/>
  <w:defaultTabStop w:val="720"/>
  <w:drawingGridHorizontalSpacing w:val="110"/>
  <w:displayHorizont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C343C"/>
    <w:rsid w:val="000166C6"/>
    <w:rsid w:val="000244C7"/>
    <w:rsid w:val="00071D8A"/>
    <w:rsid w:val="000834FE"/>
    <w:rsid w:val="00084A90"/>
    <w:rsid w:val="000D543A"/>
    <w:rsid w:val="000E6F61"/>
    <w:rsid w:val="00103FBF"/>
    <w:rsid w:val="001304F9"/>
    <w:rsid w:val="00137C30"/>
    <w:rsid w:val="00144D46"/>
    <w:rsid w:val="001502D3"/>
    <w:rsid w:val="001F7CBF"/>
    <w:rsid w:val="00206C96"/>
    <w:rsid w:val="00232EDB"/>
    <w:rsid w:val="00233F71"/>
    <w:rsid w:val="00270C7B"/>
    <w:rsid w:val="00274A2C"/>
    <w:rsid w:val="002B675E"/>
    <w:rsid w:val="002E1EEE"/>
    <w:rsid w:val="002E61AB"/>
    <w:rsid w:val="002F2969"/>
    <w:rsid w:val="002F30F5"/>
    <w:rsid w:val="003012F4"/>
    <w:rsid w:val="003C44A4"/>
    <w:rsid w:val="00403FD2"/>
    <w:rsid w:val="0045658E"/>
    <w:rsid w:val="00467013"/>
    <w:rsid w:val="00486052"/>
    <w:rsid w:val="004D349E"/>
    <w:rsid w:val="004E2A50"/>
    <w:rsid w:val="004F0033"/>
    <w:rsid w:val="005104BC"/>
    <w:rsid w:val="0058712B"/>
    <w:rsid w:val="0059424F"/>
    <w:rsid w:val="00595E3A"/>
    <w:rsid w:val="00604ACA"/>
    <w:rsid w:val="00644CB9"/>
    <w:rsid w:val="00672217"/>
    <w:rsid w:val="006A7979"/>
    <w:rsid w:val="006B0DE0"/>
    <w:rsid w:val="006F643F"/>
    <w:rsid w:val="00732136"/>
    <w:rsid w:val="00750413"/>
    <w:rsid w:val="00804BE9"/>
    <w:rsid w:val="00822D05"/>
    <w:rsid w:val="00825CFF"/>
    <w:rsid w:val="008344C0"/>
    <w:rsid w:val="00850D0D"/>
    <w:rsid w:val="008B1D86"/>
    <w:rsid w:val="008B3375"/>
    <w:rsid w:val="008E537A"/>
    <w:rsid w:val="009206FF"/>
    <w:rsid w:val="009223F1"/>
    <w:rsid w:val="009617A7"/>
    <w:rsid w:val="009940BB"/>
    <w:rsid w:val="009D15C7"/>
    <w:rsid w:val="009E337E"/>
    <w:rsid w:val="00A464DD"/>
    <w:rsid w:val="00A538E1"/>
    <w:rsid w:val="00A555F4"/>
    <w:rsid w:val="00A6290D"/>
    <w:rsid w:val="00AA7304"/>
    <w:rsid w:val="00AD0609"/>
    <w:rsid w:val="00AD1D53"/>
    <w:rsid w:val="00AD6C92"/>
    <w:rsid w:val="00B51AA9"/>
    <w:rsid w:val="00B946A6"/>
    <w:rsid w:val="00BE32A1"/>
    <w:rsid w:val="00BF4BDC"/>
    <w:rsid w:val="00C72C3B"/>
    <w:rsid w:val="00C75782"/>
    <w:rsid w:val="00C84FCD"/>
    <w:rsid w:val="00CA61CF"/>
    <w:rsid w:val="00CB1A0E"/>
    <w:rsid w:val="00CB4F1F"/>
    <w:rsid w:val="00D00573"/>
    <w:rsid w:val="00D15105"/>
    <w:rsid w:val="00D212B9"/>
    <w:rsid w:val="00D651E0"/>
    <w:rsid w:val="00DC7995"/>
    <w:rsid w:val="00DF6DB6"/>
    <w:rsid w:val="00E2306E"/>
    <w:rsid w:val="00E3179E"/>
    <w:rsid w:val="00E5244A"/>
    <w:rsid w:val="00E61354"/>
    <w:rsid w:val="00E866BC"/>
    <w:rsid w:val="00EC343C"/>
    <w:rsid w:val="00ED1047"/>
    <w:rsid w:val="00EF35D6"/>
    <w:rsid w:val="00EF60D3"/>
    <w:rsid w:val="00FA7C63"/>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675E"/>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343C"/>
    <w:pPr>
      <w:ind w:left="720"/>
      <w:contextualSpacing/>
    </w:pPr>
  </w:style>
  <w:style w:type="character" w:styleId="Hyperlink">
    <w:name w:val="Hyperlink"/>
    <w:basedOn w:val="DefaultParagraphFont"/>
    <w:uiPriority w:val="99"/>
    <w:unhideWhenUsed/>
    <w:rsid w:val="00FA7C63"/>
    <w:rPr>
      <w:color w:val="003366"/>
      <w:u w:val="single"/>
    </w:rPr>
  </w:style>
  <w:style w:type="paragraph" w:styleId="BalloonText">
    <w:name w:val="Balloon Text"/>
    <w:basedOn w:val="Normal"/>
    <w:link w:val="BalloonTextChar"/>
    <w:uiPriority w:val="99"/>
    <w:semiHidden/>
    <w:unhideWhenUsed/>
    <w:rsid w:val="00FA7C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C6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13983694">
      <w:bodyDiv w:val="1"/>
      <w:marLeft w:val="0"/>
      <w:marRight w:val="0"/>
      <w:marTop w:val="0"/>
      <w:marBottom w:val="0"/>
      <w:divBdr>
        <w:top w:val="none" w:sz="0" w:space="0" w:color="auto"/>
        <w:left w:val="none" w:sz="0" w:space="0" w:color="auto"/>
        <w:bottom w:val="none" w:sz="0" w:space="0" w:color="auto"/>
        <w:right w:val="none" w:sz="0" w:space="0" w:color="auto"/>
      </w:divBdr>
      <w:divsChild>
        <w:div w:id="732462577">
          <w:marLeft w:val="0"/>
          <w:marRight w:val="0"/>
          <w:marTop w:val="0"/>
          <w:marBottom w:val="0"/>
          <w:divBdr>
            <w:top w:val="none" w:sz="0" w:space="0" w:color="auto"/>
            <w:left w:val="none" w:sz="0" w:space="0" w:color="auto"/>
            <w:bottom w:val="none" w:sz="0" w:space="0" w:color="auto"/>
            <w:right w:val="none" w:sz="0" w:space="0" w:color="auto"/>
          </w:divBdr>
          <w:divsChild>
            <w:div w:id="2068140162">
              <w:marLeft w:val="0"/>
              <w:marRight w:val="0"/>
              <w:marTop w:val="0"/>
              <w:marBottom w:val="0"/>
              <w:divBdr>
                <w:top w:val="none" w:sz="0" w:space="0" w:color="auto"/>
                <w:left w:val="none" w:sz="0" w:space="0" w:color="auto"/>
                <w:bottom w:val="none" w:sz="0" w:space="0" w:color="auto"/>
                <w:right w:val="none" w:sz="0" w:space="0" w:color="auto"/>
              </w:divBdr>
              <w:divsChild>
                <w:div w:id="834960376">
                  <w:marLeft w:val="0"/>
                  <w:marRight w:val="0"/>
                  <w:marTop w:val="0"/>
                  <w:marBottom w:val="0"/>
                  <w:divBdr>
                    <w:top w:val="none" w:sz="0" w:space="0" w:color="auto"/>
                    <w:left w:val="none" w:sz="0" w:space="0" w:color="auto"/>
                    <w:bottom w:val="none" w:sz="0" w:space="0" w:color="auto"/>
                    <w:right w:val="none" w:sz="0" w:space="0" w:color="auto"/>
                  </w:divBdr>
                  <w:divsChild>
                    <w:div w:id="124691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850909">
      <w:bodyDiv w:val="1"/>
      <w:marLeft w:val="0"/>
      <w:marRight w:val="0"/>
      <w:marTop w:val="0"/>
      <w:marBottom w:val="0"/>
      <w:divBdr>
        <w:top w:val="none" w:sz="0" w:space="0" w:color="auto"/>
        <w:left w:val="none" w:sz="0" w:space="0" w:color="auto"/>
        <w:bottom w:val="none" w:sz="0" w:space="0" w:color="auto"/>
        <w:right w:val="none" w:sz="0" w:space="0" w:color="auto"/>
      </w:divBdr>
      <w:divsChild>
        <w:div w:id="726535534">
          <w:marLeft w:val="0"/>
          <w:marRight w:val="0"/>
          <w:marTop w:val="0"/>
          <w:marBottom w:val="0"/>
          <w:divBdr>
            <w:top w:val="none" w:sz="0" w:space="0" w:color="auto"/>
            <w:left w:val="none" w:sz="0" w:space="0" w:color="auto"/>
            <w:bottom w:val="none" w:sz="0" w:space="0" w:color="auto"/>
            <w:right w:val="none" w:sz="0" w:space="0" w:color="auto"/>
          </w:divBdr>
          <w:divsChild>
            <w:div w:id="1883858512">
              <w:marLeft w:val="0"/>
              <w:marRight w:val="0"/>
              <w:marTop w:val="0"/>
              <w:marBottom w:val="0"/>
              <w:divBdr>
                <w:top w:val="none" w:sz="0" w:space="0" w:color="auto"/>
                <w:left w:val="none" w:sz="0" w:space="0" w:color="auto"/>
                <w:bottom w:val="none" w:sz="0" w:space="0" w:color="auto"/>
                <w:right w:val="none" w:sz="0" w:space="0" w:color="auto"/>
              </w:divBdr>
              <w:divsChild>
                <w:div w:id="178934259">
                  <w:marLeft w:val="0"/>
                  <w:marRight w:val="0"/>
                  <w:marTop w:val="0"/>
                  <w:marBottom w:val="0"/>
                  <w:divBdr>
                    <w:top w:val="none" w:sz="0" w:space="0" w:color="auto"/>
                    <w:left w:val="none" w:sz="0" w:space="0" w:color="auto"/>
                    <w:bottom w:val="none" w:sz="0" w:space="0" w:color="auto"/>
                    <w:right w:val="none" w:sz="0" w:space="0" w:color="auto"/>
                  </w:divBdr>
                  <w:divsChild>
                    <w:div w:id="1857696415">
                      <w:marLeft w:val="0"/>
                      <w:marRight w:val="0"/>
                      <w:marTop w:val="0"/>
                      <w:marBottom w:val="0"/>
                      <w:divBdr>
                        <w:top w:val="none" w:sz="0" w:space="0" w:color="auto"/>
                        <w:left w:val="none" w:sz="0" w:space="0" w:color="auto"/>
                        <w:bottom w:val="none" w:sz="0" w:space="0" w:color="auto"/>
                        <w:right w:val="none" w:sz="0" w:space="0" w:color="auto"/>
                      </w:divBdr>
                      <w:divsChild>
                        <w:div w:id="531528943">
                          <w:marLeft w:val="0"/>
                          <w:marRight w:val="0"/>
                          <w:marTop w:val="0"/>
                          <w:marBottom w:val="0"/>
                          <w:divBdr>
                            <w:top w:val="none" w:sz="0" w:space="0" w:color="auto"/>
                            <w:left w:val="none" w:sz="0" w:space="0" w:color="auto"/>
                            <w:bottom w:val="none" w:sz="0" w:space="0" w:color="auto"/>
                            <w:right w:val="none" w:sz="0" w:space="0" w:color="auto"/>
                          </w:divBdr>
                        </w:div>
                        <w:div w:id="562646432">
                          <w:marLeft w:val="227"/>
                          <w:marRight w:val="227"/>
                          <w:marTop w:val="113"/>
                          <w:marBottom w:val="113"/>
                          <w:divBdr>
                            <w:top w:val="none" w:sz="0" w:space="0" w:color="auto"/>
                            <w:left w:val="none" w:sz="0" w:space="0" w:color="auto"/>
                            <w:bottom w:val="none" w:sz="0" w:space="0" w:color="auto"/>
                            <w:right w:val="none" w:sz="0" w:space="0" w:color="auto"/>
                          </w:divBdr>
                        </w:div>
                        <w:div w:id="881139086">
                          <w:marLeft w:val="0"/>
                          <w:marRight w:val="0"/>
                          <w:marTop w:val="0"/>
                          <w:marBottom w:val="0"/>
                          <w:divBdr>
                            <w:top w:val="none" w:sz="0" w:space="0" w:color="auto"/>
                            <w:left w:val="none" w:sz="0" w:space="0" w:color="auto"/>
                            <w:bottom w:val="none" w:sz="0" w:space="0" w:color="auto"/>
                            <w:right w:val="none" w:sz="0" w:space="0" w:color="auto"/>
                          </w:divBdr>
                        </w:div>
                        <w:div w:id="202894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928119">
      <w:bodyDiv w:val="1"/>
      <w:marLeft w:val="0"/>
      <w:marRight w:val="0"/>
      <w:marTop w:val="0"/>
      <w:marBottom w:val="0"/>
      <w:divBdr>
        <w:top w:val="none" w:sz="0" w:space="0" w:color="auto"/>
        <w:left w:val="none" w:sz="0" w:space="0" w:color="auto"/>
        <w:bottom w:val="none" w:sz="0" w:space="0" w:color="auto"/>
        <w:right w:val="none" w:sz="0" w:space="0" w:color="auto"/>
      </w:divBdr>
      <w:divsChild>
        <w:div w:id="6373322">
          <w:marLeft w:val="0"/>
          <w:marRight w:val="0"/>
          <w:marTop w:val="0"/>
          <w:marBottom w:val="0"/>
          <w:divBdr>
            <w:top w:val="none" w:sz="0" w:space="0" w:color="auto"/>
            <w:left w:val="none" w:sz="0" w:space="0" w:color="auto"/>
            <w:bottom w:val="none" w:sz="0" w:space="0" w:color="auto"/>
            <w:right w:val="none" w:sz="0" w:space="0" w:color="auto"/>
          </w:divBdr>
          <w:divsChild>
            <w:div w:id="168912967">
              <w:marLeft w:val="0"/>
              <w:marRight w:val="0"/>
              <w:marTop w:val="0"/>
              <w:marBottom w:val="0"/>
              <w:divBdr>
                <w:top w:val="none" w:sz="0" w:space="0" w:color="auto"/>
                <w:left w:val="none" w:sz="0" w:space="0" w:color="auto"/>
                <w:bottom w:val="none" w:sz="0" w:space="0" w:color="auto"/>
                <w:right w:val="none" w:sz="0" w:space="0" w:color="auto"/>
              </w:divBdr>
              <w:divsChild>
                <w:div w:id="1069380293">
                  <w:marLeft w:val="0"/>
                  <w:marRight w:val="0"/>
                  <w:marTop w:val="0"/>
                  <w:marBottom w:val="0"/>
                  <w:divBdr>
                    <w:top w:val="none" w:sz="0" w:space="0" w:color="auto"/>
                    <w:left w:val="none" w:sz="0" w:space="0" w:color="auto"/>
                    <w:bottom w:val="none" w:sz="0" w:space="0" w:color="auto"/>
                    <w:right w:val="none" w:sz="0" w:space="0" w:color="auto"/>
                  </w:divBdr>
                  <w:divsChild>
                    <w:div w:id="1938828479">
                      <w:marLeft w:val="0"/>
                      <w:marRight w:val="0"/>
                      <w:marTop w:val="0"/>
                      <w:marBottom w:val="0"/>
                      <w:divBdr>
                        <w:top w:val="none" w:sz="0" w:space="0" w:color="auto"/>
                        <w:left w:val="none" w:sz="0" w:space="0" w:color="auto"/>
                        <w:bottom w:val="none" w:sz="0" w:space="0" w:color="auto"/>
                        <w:right w:val="none" w:sz="0" w:space="0" w:color="auto"/>
                      </w:divBdr>
                      <w:divsChild>
                        <w:div w:id="133530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4022658">
      <w:bodyDiv w:val="1"/>
      <w:marLeft w:val="0"/>
      <w:marRight w:val="0"/>
      <w:marTop w:val="0"/>
      <w:marBottom w:val="0"/>
      <w:divBdr>
        <w:top w:val="none" w:sz="0" w:space="0" w:color="auto"/>
        <w:left w:val="none" w:sz="0" w:space="0" w:color="auto"/>
        <w:bottom w:val="none" w:sz="0" w:space="0" w:color="auto"/>
        <w:right w:val="none" w:sz="0" w:space="0" w:color="auto"/>
      </w:divBdr>
      <w:divsChild>
        <w:div w:id="1133911829">
          <w:marLeft w:val="0"/>
          <w:marRight w:val="0"/>
          <w:marTop w:val="0"/>
          <w:marBottom w:val="0"/>
          <w:divBdr>
            <w:top w:val="none" w:sz="0" w:space="0" w:color="auto"/>
            <w:left w:val="none" w:sz="0" w:space="0" w:color="auto"/>
            <w:bottom w:val="none" w:sz="0" w:space="0" w:color="auto"/>
            <w:right w:val="none" w:sz="0" w:space="0" w:color="auto"/>
          </w:divBdr>
          <w:divsChild>
            <w:div w:id="797183979">
              <w:marLeft w:val="0"/>
              <w:marRight w:val="0"/>
              <w:marTop w:val="0"/>
              <w:marBottom w:val="0"/>
              <w:divBdr>
                <w:top w:val="none" w:sz="0" w:space="0" w:color="auto"/>
                <w:left w:val="none" w:sz="0" w:space="0" w:color="auto"/>
                <w:bottom w:val="none" w:sz="0" w:space="0" w:color="auto"/>
                <w:right w:val="none" w:sz="0" w:space="0" w:color="auto"/>
              </w:divBdr>
              <w:divsChild>
                <w:div w:id="1082920095">
                  <w:marLeft w:val="0"/>
                  <w:marRight w:val="0"/>
                  <w:marTop w:val="0"/>
                  <w:marBottom w:val="0"/>
                  <w:divBdr>
                    <w:top w:val="none" w:sz="0" w:space="0" w:color="auto"/>
                    <w:left w:val="none" w:sz="0" w:space="0" w:color="auto"/>
                    <w:bottom w:val="none" w:sz="0" w:space="0" w:color="auto"/>
                    <w:right w:val="none" w:sz="0" w:space="0" w:color="auto"/>
                  </w:divBdr>
                  <w:divsChild>
                    <w:div w:id="751585447">
                      <w:marLeft w:val="0"/>
                      <w:marRight w:val="0"/>
                      <w:marTop w:val="0"/>
                      <w:marBottom w:val="0"/>
                      <w:divBdr>
                        <w:top w:val="none" w:sz="0" w:space="0" w:color="auto"/>
                        <w:left w:val="none" w:sz="0" w:space="0" w:color="auto"/>
                        <w:bottom w:val="none" w:sz="0" w:space="0" w:color="auto"/>
                        <w:right w:val="none" w:sz="0" w:space="0" w:color="auto"/>
                      </w:divBdr>
                      <w:divsChild>
                        <w:div w:id="122441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46.228.8.136/"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ervice.qa.dins.ru:80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1026</Words>
  <Characters>5849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Dins</Company>
  <LinksUpToDate>false</LinksUpToDate>
  <CharactersWithSpaces>6862</CharactersWithSpaces>
  <SharedDoc>false</SharedDoc>
  <HLinks>
    <vt:vector size="12" baseType="variant">
      <vt:variant>
        <vt:i4>2293863</vt:i4>
      </vt:variant>
      <vt:variant>
        <vt:i4>3</vt:i4>
      </vt:variant>
      <vt:variant>
        <vt:i4>0</vt:i4>
      </vt:variant>
      <vt:variant>
        <vt:i4>5</vt:i4>
      </vt:variant>
      <vt:variant>
        <vt:lpwstr>http://service.qa.dins.ru:8088/</vt:lpwstr>
      </vt:variant>
      <vt:variant>
        <vt:lpwstr/>
      </vt:variant>
      <vt:variant>
        <vt:i4>2031626</vt:i4>
      </vt:variant>
      <vt:variant>
        <vt:i4>0</vt:i4>
      </vt:variant>
      <vt:variant>
        <vt:i4>0</vt:i4>
      </vt:variant>
      <vt:variant>
        <vt:i4>5</vt:i4>
      </vt:variant>
      <vt:variant>
        <vt:lpwstr>http://46.228.8.136/</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irina.tomilova</dc:creator>
  <cp:lastModifiedBy>dmitry.telyuk</cp:lastModifiedBy>
  <cp:revision>2</cp:revision>
  <dcterms:created xsi:type="dcterms:W3CDTF">2012-01-30T09:41:00Z</dcterms:created>
  <dcterms:modified xsi:type="dcterms:W3CDTF">2012-01-30T09:41:00Z</dcterms:modified>
</cp:coreProperties>
</file>